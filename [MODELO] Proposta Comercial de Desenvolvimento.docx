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  <w:lang w:eastAsia="en-US"/>
        </w:rPr>
        <w:id w:val="-618446941"/>
        <w:docPartObj>
          <w:docPartGallery w:val="Cover Pages"/>
          <w:docPartUnique/>
        </w:docPartObj>
      </w:sdtPr>
      <w:sdtEndPr/>
      <w:sdtContent>
        <w:p w14:paraId="33B493B3" w14:textId="6133E03F" w:rsidR="00EB0A8B" w:rsidRDefault="00034BAB" w:rsidP="000C5ED3">
          <w:pPr>
            <w:pStyle w:val="SemEspaament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3D2465AF" wp14:editId="3C487731">
                    <wp:simplePos x="0" y="0"/>
                    <wp:positionH relativeFrom="page">
                      <wp:posOffset>146649</wp:posOffset>
                    </wp:positionH>
                    <wp:positionV relativeFrom="page">
                      <wp:posOffset>120770</wp:posOffset>
                    </wp:positionV>
                    <wp:extent cx="911564" cy="10240010"/>
                    <wp:effectExtent l="57150" t="57150" r="41275" b="3327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11564" cy="10240010"/>
                              <a:chOff x="0" y="0"/>
                              <a:chExt cx="2133600" cy="9125712"/>
                            </a:xfrm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  <a:effectLst>
                                <a:outerShdw blurRad="190500" dist="228600" dir="2700000" algn="ctr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  <a:sp3d prstMaterial="matte">
                                <a:bevelT w="127000" h="635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190500" dist="228600" dir="2700000" algn="ctr">
                                      <a:srgbClr val="000000">
                                        <a:alpha val="30000"/>
                                      </a:srgbClr>
                                    </a:outerShdw>
                                  </a:effectLst>
                                  <a:sp3d prstMaterial="matte">
                                    <a:bevelT w="127000" h="635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939274" id="Grupo 2" o:spid="_x0000_s1026" style="position:absolute;margin-left:11.55pt;margin-top:9.5pt;width:71.8pt;height:806.3pt;z-index:-25163264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" fillcolor="#ed7d31 [3205]" stroked="f" strokeweight="1pt">
                      <v:shadow on="t" color="black" opacity="19660f" offset="4.49014mm,4.49014mm"/>
                    </v:rect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" path="m,l39,152,84,304r38,113l122,440,76,306,39,180,6,53,,xe" fillcolor="#44546a [3215]" stroked="f" strokeweight="0">
                          <v:shadow on="t" color="black" opacity="19660f" offset="4.49014mm,4.49014mm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" path="m,l8,19,37,93r30,74l116,269r-8,l60,169,30,98,1,25,,xe" fillcolor="#44546a [3215]" stroked="f" strokeweight="0">
                          <v:shadow on="t" color="black" opacity="19660f" offset="4.49014mm,4.49014mm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" path="m,l,,1,79r2,80l12,317,23,476,39,634,58,792,83,948r24,138l135,1223r5,49l138,1262,105,1106,77,949,53,792,35,634,20,476,9,317,2,159,,79,,xe" fillcolor="#44546a [3215]" stroked="f" strokeweight="0">
                          <v:shadow on="t" color="black" opacity="19660f" offset="4.49014mm,4.49014mm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" path="m45,r,l35,66r-9,67l14,267,6,401,3,534,6,669r8,134l18,854r,-3l9,814,8,803,1,669,,534,3,401,12,267,25,132,34,66,45,xe" fillcolor="#44546a [3215]" stroked="f" strokeweight="0">
                          <v:shadow on="t" color="black" opacity="19660f" offset="4.49014mm,4.49014mm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" path="m,l10,44r11,82l34,207r19,86l75,380r25,86l120,521r21,55l152,618r2,11l140,595,115,532,93,468,67,383,47,295,28,207,12,104,,xe" fillcolor="#44546a [3215]" stroked="f" strokeweight="0">
                          <v:shadow on="t" color="black" opacity="19660f" offset="4.49014mm,4.49014mm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" path="m,l33,69r-9,l12,35,,xe" fillcolor="#44546a [3215]" stroked="f" strokeweight="0">
                          <v:shadow on="t" color="black" opacity="19660f" offset="4.49014mm,4.49014mm"/>
                          <v:path arrowok="t" o:connecttype="custom" o:connectlocs="0,0;52388,109538;38100,109538;19050,55563;0,0" o:connectangles="0,0,0,0,0"/>
                        </v:shape>
                        <v:shape id="Forma liv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" path="m,l9,37r,3l15,93,5,49,,xe" fillcolor="#44546a [3215]" stroked="f" strokeweight="0">
                          <v:shadow on="t" color="black" opacity="19660f" offset="4.49014mm,4.49014mm"/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d="f" strokeweight="0">
                          <v:shadow on="t" color="black" opacity="19660f" offset="4.49014mm,4.49014mm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" path="m,l6,16r1,3l11,80r9,52l33,185r3,9l21,161,15,145,5,81,1,41,,xe" fillcolor="#44546a [3215]" stroked="f" strokeweight="0">
                          <v:shadow on="t" color="black" opacity="19660f" offset="4.49014mm,4.49014mm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" path="m,l31,65r-8,l,xe" fillcolor="#44546a [3215]" stroked="f" strokeweight="0">
                          <v:shadow on="t" color="black" opacity="19660f" offset="4.49014mm,4.49014mm"/>
                          <v:path arrowok="t" o:connecttype="custom" o:connectlocs="0,0;49213,103188;36513,103188;0,0" o:connectangles="0,0,0,0"/>
                        </v:shape>
                        <v:shape id="Forma liv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" path="m,l6,17,7,42,6,39,,23,,xe" fillcolor="#44546a [3215]" stroked="f" strokeweight="0">
                          <v:shadow on="t" color="black" opacity="19660f" offset="4.49014mm,4.49014mm"/>
                          <v:path arrowok="t" o:connecttype="custom" o:connectlocs="0,0;9525,26988;11113,66675;9525,61913;0,36513;0,0" o:connectangles="0,0,0,0,0,0"/>
                        </v:shape>
                        <v:shape id="Forma liv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" path="m,l6,16,21,49,33,84r12,34l44,118,13,53,11,42,,xe" fillcolor="#44546a [3215]" stroked="f" strokeweight="0">
                          <v:shadow on="t" color="black" opacity="19660f" offset="4.49014mm,4.49014mm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" path="m,l41,155,86,309r39,116l125,450,79,311,41,183,7,54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" path="m,l8,20,37,96r32,74l118,275r-9,l61,174,30,100,,26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" path="m,l16,72r4,49l18,112,,31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" path="m,l11,46r11,83l36,211r19,90l76,389r27,87l123,533r21,55l155,632r3,11l142,608,118,544,95,478,69,391,47,302,29,212,13,107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" path="m,l33,71r-9,l11,36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52388,112713;38100,112713;17463,57150;0,0" o:connectangles="0,0,0,0,0"/>
                        </v:shape>
                        <v:shape id="Forma Liv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" path="m,l8,37r,4l15,95,4,49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" path="m,l6,15r1,3l12,80r9,54l33,188r4,8l22,162,15,146,5,81,1,40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" path="m,l31,66r-7,l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49213,104775;38100,104775;0,0" o:connectangles="0,0,0,0"/>
                        </v:shape>
                        <v:shape id="Forma Liv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" path="m,l7,17r,26l6,40,,25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1113,26988;11113,68263;9525,63500;0,39688;0,0" o:connectangles="0,0,0,0,0,0"/>
                        </v:shape>
                        <v:shape id="Forma Liv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" path="m,l7,16,22,50,33,86r13,35l45,121,14,55,11,44,,xe" fillcolor="#44546a [3215]" stroked="f" strokeweight="0">
                          <v:fill opacity="13107f"/>
                          <v:shadow on="t" color="black" opacity="19660f" offset="4.49014mm,4.49014mm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0C5ED3">
            <w:rPr>
              <w:noProof/>
            </w:rPr>
            <w:drawing>
              <wp:inline distT="0" distB="0" distL="0" distR="0" wp14:anchorId="1E2EACE7" wp14:editId="7A4886BE">
                <wp:extent cx="3552825" cy="116288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654" cy="1170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92F898" w14:textId="77777777" w:rsidR="00603E4E" w:rsidRDefault="00603E4E">
          <w:pPr>
            <w:rPr>
              <w:noProof/>
            </w:rPr>
          </w:pPr>
        </w:p>
        <w:p w14:paraId="6E57AC64" w14:textId="77777777" w:rsidR="00603E4E" w:rsidRDefault="00603E4E">
          <w:pPr>
            <w:rPr>
              <w:noProof/>
            </w:rPr>
          </w:pPr>
        </w:p>
        <w:p w14:paraId="347D7BFA" w14:textId="533C8667" w:rsidR="00603E4E" w:rsidRDefault="00136F66">
          <w:pPr>
            <w:rPr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7AB3E30" wp14:editId="43C036F2">
                    <wp:simplePos x="0" y="0"/>
                    <wp:positionH relativeFrom="column">
                      <wp:posOffset>-480060</wp:posOffset>
                    </wp:positionH>
                    <wp:positionV relativeFrom="paragraph">
                      <wp:posOffset>283209</wp:posOffset>
                    </wp:positionV>
                    <wp:extent cx="2574290" cy="352425"/>
                    <wp:effectExtent l="0" t="0" r="35560" b="28575"/>
                    <wp:wrapNone/>
                    <wp:docPr id="4" name="Pentágon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74290" cy="352425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/>
                            <a:effectLst>
                              <a:innerShdw blurRad="63500" dist="50800" dir="54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A6DF2" w14:textId="77777777" w:rsidR="001B5CA4" w:rsidRPr="00177EC4" w:rsidRDefault="00C746C4" w:rsidP="00136F6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</w:rPr>
                                </w:pPr>
                                <w:hyperlink r:id="rId10" w:history="1">
                                  <w:r w:rsidR="001B5CA4" w:rsidRPr="00177EC4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u w:val="none"/>
                                    </w:rPr>
                                    <w:t>www.supera.com.br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AB3E30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ágono 4" o:spid="_x0000_s1026" type="#_x0000_t15" style="position:absolute;left:0;text-align:left;margin-left:-37.8pt;margin-top:22.3pt;width:202.7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" adj="20121" fillcolor="white [3212]" strokecolor="black [3200]" strokeweight=".5pt">
                    <v:textbox>
                      <w:txbxContent>
                        <w:p w14:paraId="293A6DF2" w14:textId="77777777" w:rsidR="001B5CA4" w:rsidRPr="00177EC4" w:rsidRDefault="001B5CA4" w:rsidP="00136F6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</w:rPr>
                          </w:pPr>
                          <w:hyperlink r:id="rId11" w:history="1">
                            <w:r w:rsidRPr="00177EC4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u w:val="none"/>
                              </w:rPr>
                              <w:t>www.supera.com.br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4D0A0534" w14:textId="7641BEAA" w:rsidR="00603E4E" w:rsidRDefault="00603E4E">
          <w:pPr>
            <w:rPr>
              <w:noProof/>
            </w:rPr>
          </w:pPr>
        </w:p>
        <w:p w14:paraId="14767E80" w14:textId="4D800405" w:rsidR="00603E4E" w:rsidRDefault="00603E4E">
          <w:pPr>
            <w:rPr>
              <w:noProof/>
            </w:rPr>
          </w:pPr>
        </w:p>
        <w:p w14:paraId="20DFA97A" w14:textId="77777777" w:rsidR="00603E4E" w:rsidRDefault="00603E4E">
          <w:pPr>
            <w:rPr>
              <w:noProof/>
            </w:rPr>
          </w:pPr>
        </w:p>
        <w:p w14:paraId="3F7570E8" w14:textId="7A91F9F6" w:rsidR="00603E4E" w:rsidRDefault="00603E4E">
          <w:pPr>
            <w:rPr>
              <w:noProof/>
            </w:rPr>
          </w:pPr>
        </w:p>
        <w:p w14:paraId="177947FB" w14:textId="684E5546" w:rsidR="00603E4E" w:rsidRDefault="00603E4E">
          <w:pPr>
            <w:rPr>
              <w:noProof/>
            </w:rPr>
          </w:pPr>
        </w:p>
        <w:p w14:paraId="22CB178A" w14:textId="5CC8D055" w:rsidR="00603E4E" w:rsidRDefault="00603E4E">
          <w:pPr>
            <w:rPr>
              <w:noProof/>
            </w:rPr>
          </w:pPr>
        </w:p>
        <w:p w14:paraId="6452DB2D" w14:textId="1EED42AB" w:rsidR="00746141" w:rsidRDefault="000C5ED3" w:rsidP="00603E4E">
          <w:pPr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155EF812" wp14:editId="7FB21309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6038850" cy="904875"/>
                <wp:effectExtent l="0" t="0" r="0" b="9525"/>
                <wp:wrapThrough wrapText="bothSides">
                  <wp:wrapPolygon edited="0">
                    <wp:start x="136" y="0"/>
                    <wp:lineTo x="0" y="1364"/>
                    <wp:lineTo x="0" y="20008"/>
                    <wp:lineTo x="136" y="21373"/>
                    <wp:lineTo x="21396" y="21373"/>
                    <wp:lineTo x="21532" y="20008"/>
                    <wp:lineTo x="21532" y="1364"/>
                    <wp:lineTo x="21396" y="0"/>
                    <wp:lineTo x="136" y="0"/>
                  </wp:wrapPolygon>
                </wp:wrapThrough>
                <wp:docPr id="57" name="Diagrama 5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2" r:lo="rId13" r:qs="rId14" r:cs="rId15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59AF4994" w14:textId="207914D5" w:rsidR="00746141" w:rsidRDefault="000C5ED3">
      <w:pPr>
        <w:spacing w:line="259" w:lineRule="auto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31F7B" wp14:editId="56BDCDF4">
                <wp:simplePos x="0" y="0"/>
                <wp:positionH relativeFrom="margin">
                  <wp:align>center</wp:align>
                </wp:positionH>
                <wp:positionV relativeFrom="paragraph">
                  <wp:posOffset>2020570</wp:posOffset>
                </wp:positionV>
                <wp:extent cx="5012267" cy="1828800"/>
                <wp:effectExtent l="0" t="0" r="0" b="254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22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B6A8CE" w14:textId="186BA84F" w:rsidR="001B5CA4" w:rsidRPr="005112EA" w:rsidRDefault="001B5CA4" w:rsidP="005112EA">
                            <w:pPr>
                              <w:pStyle w:val="SemEspaamento"/>
                              <w:jc w:val="center"/>
                              <w:rPr>
                                <w:noProof/>
                                <w:sz w:val="72"/>
                              </w:rPr>
                            </w:pPr>
                            <w:r w:rsidRPr="005112EA">
                              <w:rPr>
                                <w:noProof/>
                                <w:sz w:val="72"/>
                              </w:rPr>
                              <w:t>Projeto:</w:t>
                            </w:r>
                          </w:p>
                          <w:p w14:paraId="27769A77" w14:textId="7FEA7754" w:rsidR="001B5CA4" w:rsidRPr="005112EA" w:rsidRDefault="001B5CA4" w:rsidP="005112EA">
                            <w:pPr>
                              <w:pStyle w:val="SemEspaamento"/>
                              <w:jc w:val="center"/>
                              <w:rPr>
                                <w:b/>
                                <w:noProof/>
                                <w:sz w:val="72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</w:rPr>
                              <w:t>&lt;NOME_PROJETO&gt;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331F7B" id="_x0000_t202" coordsize="21600,21600" o:spt="202" path="m,l,21600r21600,l21600,xe">
                <v:stroke joinstyle="miter"/>
                <v:path gradientshapeok="t" o:connecttype="rect"/>
              </v:shapetype>
              <v:shape id="Caixa de texto 50" o:spid="_x0000_s1027" type="#_x0000_t202" style="position:absolute;margin-left:0;margin-top:159.1pt;width:394.65pt;height:2in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" filled="f" stroked="f">
                <v:textbox style="mso-fit-shape-to-text:t">
                  <w:txbxContent>
                    <w:p w14:paraId="11B6A8CE" w14:textId="186BA84F" w:rsidR="001B5CA4" w:rsidRPr="005112EA" w:rsidRDefault="001B5CA4" w:rsidP="005112EA">
                      <w:pPr>
                        <w:pStyle w:val="SemEspaamento"/>
                        <w:jc w:val="center"/>
                        <w:rPr>
                          <w:noProof/>
                          <w:sz w:val="72"/>
                        </w:rPr>
                      </w:pPr>
                      <w:r w:rsidRPr="005112EA">
                        <w:rPr>
                          <w:noProof/>
                          <w:sz w:val="72"/>
                        </w:rPr>
                        <w:t>Projeto:</w:t>
                      </w:r>
                    </w:p>
                    <w:p w14:paraId="27769A77" w14:textId="7FEA7754" w:rsidR="001B5CA4" w:rsidRPr="005112EA" w:rsidRDefault="001B5CA4" w:rsidP="005112EA">
                      <w:pPr>
                        <w:pStyle w:val="SemEspaamento"/>
                        <w:jc w:val="center"/>
                        <w:rPr>
                          <w:b/>
                          <w:noProof/>
                          <w:sz w:val="72"/>
                        </w:rPr>
                      </w:pPr>
                      <w:r>
                        <w:rPr>
                          <w:b/>
                          <w:noProof/>
                          <w:sz w:val="72"/>
                        </w:rPr>
                        <w:t>&lt;NOME_PROJETO&gt;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141">
        <w:br w:type="page"/>
      </w:r>
    </w:p>
    <w:p w14:paraId="56B267DA" w14:textId="77777777" w:rsidR="00474234" w:rsidRPr="00FC0E7A" w:rsidRDefault="00474234" w:rsidP="00474234">
      <w:pPr>
        <w:jc w:val="center"/>
        <w:rPr>
          <w:b/>
          <w:sz w:val="32"/>
        </w:rPr>
      </w:pPr>
      <w:r w:rsidRPr="00FC0E7A">
        <w:rPr>
          <w:b/>
          <w:sz w:val="32"/>
        </w:rPr>
        <w:lastRenderedPageBreak/>
        <w:t>Histórico de Revisões</w:t>
      </w:r>
    </w:p>
    <w:p w14:paraId="665B102B" w14:textId="5DF0C6F5" w:rsidR="00474234" w:rsidRPr="00474234" w:rsidRDefault="00474234" w:rsidP="00474234">
      <w:pPr>
        <w:shd w:val="clear" w:color="auto" w:fill="FFFFFF"/>
        <w:spacing w:line="240" w:lineRule="auto"/>
        <w:jc w:val="left"/>
        <w:textAlignment w:val="baseline"/>
        <w:rPr>
          <w:rFonts w:ascii="Calibri" w:eastAsia="Times New Roman" w:hAnsi="Calibri" w:cs="Calibri"/>
          <w:i/>
          <w:color w:val="0070C0"/>
          <w:lang w:eastAsia="pt-BR"/>
        </w:rPr>
      </w:pPr>
      <w:r w:rsidRPr="00474234">
        <w:rPr>
          <w:rFonts w:ascii="Calibri" w:eastAsia="Times New Roman" w:hAnsi="Calibri" w:cs="Calibri"/>
          <w:i/>
          <w:color w:val="0070C0"/>
          <w:spacing w:val="-3"/>
          <w:lang w:eastAsia="pt-BR"/>
        </w:rPr>
        <w:t>&lt;&lt;</w:t>
      </w:r>
      <w:r w:rsidRPr="00E651D6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O histórico de versão se destina a registrar a evolução do documento pelos autores ao longo do </w:t>
      </w:r>
      <w:r w:rsidRPr="00474234">
        <w:rPr>
          <w:rFonts w:ascii="Calibri" w:eastAsia="Times New Roman" w:hAnsi="Calibri" w:cs="Calibri"/>
          <w:i/>
          <w:color w:val="0070C0"/>
          <w:lang w:eastAsia="pt-BR"/>
        </w:rPr>
        <w:t>seu desenvolvimento.</w:t>
      </w:r>
      <w:r w:rsidRPr="00E651D6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 </w:t>
      </w:r>
      <w:r w:rsidRPr="00474234">
        <w:rPr>
          <w:rFonts w:ascii="Calibri" w:eastAsia="Times New Roman" w:hAnsi="Calibri" w:cs="Calibri"/>
          <w:i/>
          <w:color w:val="0070C0"/>
          <w:lang w:eastAsia="pt-BR"/>
        </w:rPr>
        <w:t>&gt;&gt;</w:t>
      </w:r>
    </w:p>
    <w:p w14:paraId="1546F67B" w14:textId="77777777" w:rsidR="00474234" w:rsidRDefault="00474234" w:rsidP="00474234"/>
    <w:tbl>
      <w:tblPr>
        <w:tblStyle w:val="TabeladeGrade4"/>
        <w:tblW w:w="9776" w:type="dxa"/>
        <w:jc w:val="center"/>
        <w:tblLook w:val="04A0" w:firstRow="1" w:lastRow="0" w:firstColumn="1" w:lastColumn="0" w:noHBand="0" w:noVBand="1"/>
      </w:tblPr>
      <w:tblGrid>
        <w:gridCol w:w="908"/>
        <w:gridCol w:w="1762"/>
        <w:gridCol w:w="2511"/>
        <w:gridCol w:w="4595"/>
      </w:tblGrid>
      <w:tr w:rsidR="00474234" w:rsidRPr="00A913F2" w14:paraId="69C7434A" w14:textId="77777777" w:rsidTr="0047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6A8FD1" w14:textId="77777777" w:rsidR="00474234" w:rsidRPr="007749C4" w:rsidRDefault="00474234" w:rsidP="00A262DD">
            <w:pPr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Versão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1C3B8A" w14:textId="77777777" w:rsidR="00474234" w:rsidRPr="007749C4" w:rsidRDefault="00474234" w:rsidP="00A2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24E538" w14:textId="77777777" w:rsidR="00474234" w:rsidRPr="007749C4" w:rsidRDefault="00474234" w:rsidP="00A2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Autor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7A3EC8" w14:textId="77777777" w:rsidR="00474234" w:rsidRPr="007749C4" w:rsidRDefault="00474234" w:rsidP="00A26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auto"/>
                <w:sz w:val="24"/>
                <w:szCs w:val="24"/>
              </w:rPr>
            </w:pPr>
            <w:r w:rsidRPr="007749C4">
              <w:rPr>
                <w:rFonts w:cs="Calibri"/>
                <w:color w:val="auto"/>
                <w:sz w:val="24"/>
                <w:szCs w:val="24"/>
              </w:rPr>
              <w:t>Descrição</w:t>
            </w:r>
          </w:p>
        </w:tc>
      </w:tr>
      <w:tr w:rsidR="00474234" w:rsidRPr="00A913F2" w14:paraId="0C2C300F" w14:textId="77777777" w:rsidTr="0047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C6D5669" w14:textId="70BCDDB8" w:rsidR="00474234" w:rsidRPr="00336A9C" w:rsidRDefault="00E651D6" w:rsidP="00A262DD">
            <w:pPr>
              <w:spacing w:after="160" w:line="259" w:lineRule="auto"/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&lt;X.Y&gt;</w:t>
            </w:r>
          </w:p>
        </w:tc>
        <w:tc>
          <w:tcPr>
            <w:tcW w:w="150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998BC88" w14:textId="56563604" w:rsidR="00474234" w:rsidRPr="00336A9C" w:rsidRDefault="00E651D6" w:rsidP="00A26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&lt;DD/MM/AA</w:t>
            </w:r>
            <w:r w:rsidR="00293BE2">
              <w:rPr>
                <w:rFonts w:cs="Calibri"/>
              </w:rPr>
              <w:t>AA</w:t>
            </w:r>
            <w:r>
              <w:rPr>
                <w:rFonts w:cs="Calibri"/>
              </w:rPr>
              <w:t>&gt;</w:t>
            </w:r>
          </w:p>
        </w:tc>
        <w:tc>
          <w:tcPr>
            <w:tcW w:w="256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38584B2" w14:textId="3066A5D6" w:rsidR="00474234" w:rsidRPr="00336A9C" w:rsidRDefault="00E651D6" w:rsidP="00A26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&lt;NOME_AUTOR&gt;</w:t>
            </w:r>
          </w:p>
        </w:tc>
        <w:tc>
          <w:tcPr>
            <w:tcW w:w="48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44091F5" w14:textId="1BD20444" w:rsidR="00474234" w:rsidRPr="005916CE" w:rsidRDefault="00E651D6" w:rsidP="00A262DD">
            <w:pPr>
              <w:pStyle w:val="Tabletex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&lt;. Descreva aqui o que foi realizado (criado, alterado, excluído) no documento. &gt;</w:t>
            </w:r>
          </w:p>
        </w:tc>
      </w:tr>
      <w:tr w:rsidR="00474234" w:rsidRPr="00A913F2" w14:paraId="770BBF2F" w14:textId="77777777" w:rsidTr="0047423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FFFFFF" w:themeFill="background1"/>
          </w:tcPr>
          <w:p w14:paraId="163C70F0" w14:textId="2C8C13CB" w:rsidR="00474234" w:rsidRPr="00E651D6" w:rsidRDefault="00E651D6" w:rsidP="00A262DD">
            <w:pPr>
              <w:rPr>
                <w:rFonts w:cs="Calibri"/>
                <w:b w:val="0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cs="Calibri"/>
                <w:b w:val="0"/>
                <w:i/>
                <w:color w:val="2E74B5" w:themeColor="accent1" w:themeShade="BF"/>
                <w:sz w:val="24"/>
                <w:szCs w:val="24"/>
              </w:rPr>
              <w:t>1.0</w:t>
            </w:r>
          </w:p>
        </w:tc>
        <w:tc>
          <w:tcPr>
            <w:tcW w:w="1503" w:type="dxa"/>
            <w:shd w:val="clear" w:color="auto" w:fill="FFFFFF" w:themeFill="background1"/>
          </w:tcPr>
          <w:p w14:paraId="27C57796" w14:textId="266843C5" w:rsidR="00474234" w:rsidRPr="00E651D6" w:rsidRDefault="00E651D6" w:rsidP="00A2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14/08/</w:t>
            </w:r>
            <w:r w:rsidR="00293BE2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20</w:t>
            </w:r>
            <w:r w:rsidRPr="00E651D6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18</w:t>
            </w:r>
          </w:p>
        </w:tc>
        <w:tc>
          <w:tcPr>
            <w:tcW w:w="2560" w:type="dxa"/>
            <w:shd w:val="clear" w:color="auto" w:fill="FFFFFF" w:themeFill="background1"/>
          </w:tcPr>
          <w:p w14:paraId="5D898B82" w14:textId="50474D89" w:rsidR="00474234" w:rsidRPr="00E651D6" w:rsidRDefault="00E651D6" w:rsidP="00A2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cs="Calibri"/>
                <w:i/>
                <w:color w:val="2E74B5" w:themeColor="accent1" w:themeShade="BF"/>
                <w:sz w:val="24"/>
                <w:szCs w:val="24"/>
              </w:rPr>
              <w:t>Keslley Lima</w:t>
            </w:r>
          </w:p>
        </w:tc>
        <w:tc>
          <w:tcPr>
            <w:tcW w:w="4805" w:type="dxa"/>
            <w:shd w:val="clear" w:color="auto" w:fill="FFFFFF" w:themeFill="background1"/>
          </w:tcPr>
          <w:p w14:paraId="00B9E827" w14:textId="218D6DF3" w:rsidR="00474234" w:rsidRPr="00E651D6" w:rsidRDefault="00E651D6" w:rsidP="00A262DD">
            <w:pPr>
              <w:pStyle w:val="Tabletext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color w:val="2E74B5" w:themeColor="accent1" w:themeShade="BF"/>
                <w:sz w:val="24"/>
                <w:szCs w:val="24"/>
              </w:rPr>
            </w:pPr>
            <w:r w:rsidRPr="00E651D6">
              <w:rPr>
                <w:rFonts w:asciiTheme="minorHAnsi" w:hAnsiTheme="minorHAnsi" w:cstheme="minorHAnsi"/>
                <w:i/>
                <w:color w:val="2E74B5" w:themeColor="accent1" w:themeShade="BF"/>
                <w:sz w:val="24"/>
                <w:szCs w:val="24"/>
              </w:rPr>
              <w:t>Elaboração do documento.</w:t>
            </w:r>
          </w:p>
        </w:tc>
      </w:tr>
      <w:tr w:rsidR="00474234" w:rsidRPr="00A913F2" w14:paraId="4C0946BB" w14:textId="77777777" w:rsidTr="0047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shd w:val="clear" w:color="auto" w:fill="FFFFFF" w:themeFill="background1"/>
          </w:tcPr>
          <w:p w14:paraId="18B275EC" w14:textId="20D934A4" w:rsidR="00474234" w:rsidRPr="00F269B7" w:rsidRDefault="00474234" w:rsidP="00A262DD">
            <w:pPr>
              <w:rPr>
                <w:rFonts w:cs="Calibri"/>
                <w:b w:val="0"/>
                <w:sz w:val="24"/>
                <w:szCs w:val="24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14:paraId="1162A9E4" w14:textId="6ADFA566" w:rsidR="00474234" w:rsidRDefault="00474234" w:rsidP="00A2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14:paraId="111C4A6D" w14:textId="239A208E" w:rsidR="00474234" w:rsidRDefault="00474234" w:rsidP="00A2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</w:p>
        </w:tc>
        <w:tc>
          <w:tcPr>
            <w:tcW w:w="4805" w:type="dxa"/>
            <w:shd w:val="clear" w:color="auto" w:fill="FFFFFF" w:themeFill="background1"/>
          </w:tcPr>
          <w:p w14:paraId="055FECBA" w14:textId="5B388D85" w:rsidR="00474234" w:rsidRDefault="00474234" w:rsidP="00A262DD">
            <w:pPr>
              <w:pStyle w:val="Tabletex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AEB3F64" w14:textId="77777777" w:rsidR="00474234" w:rsidRDefault="00474234" w:rsidP="00474234"/>
    <w:p w14:paraId="60210432" w14:textId="49D69E67" w:rsidR="005112EA" w:rsidRDefault="005112EA">
      <w:pPr>
        <w:spacing w:line="259" w:lineRule="auto"/>
        <w:jc w:val="left"/>
      </w:pPr>
    </w:p>
    <w:p w14:paraId="4987A750" w14:textId="748C0278" w:rsidR="00E651D6" w:rsidRDefault="00E651D6">
      <w:pPr>
        <w:spacing w:line="259" w:lineRule="auto"/>
        <w:jc w:val="left"/>
      </w:pPr>
    </w:p>
    <w:p w14:paraId="3A47A457" w14:textId="42D6FD1F" w:rsidR="00E651D6" w:rsidRDefault="00E651D6">
      <w:pPr>
        <w:spacing w:line="259" w:lineRule="auto"/>
        <w:jc w:val="left"/>
      </w:pPr>
    </w:p>
    <w:p w14:paraId="4CB969AC" w14:textId="79D1285D" w:rsidR="00E651D6" w:rsidRDefault="00E651D6">
      <w:pPr>
        <w:spacing w:line="259" w:lineRule="auto"/>
        <w:jc w:val="left"/>
      </w:pPr>
    </w:p>
    <w:p w14:paraId="68067A4F" w14:textId="705CC59B" w:rsidR="00E651D6" w:rsidRDefault="00E651D6">
      <w:pPr>
        <w:spacing w:line="259" w:lineRule="auto"/>
        <w:jc w:val="left"/>
      </w:pPr>
    </w:p>
    <w:p w14:paraId="3215C418" w14:textId="720E8915" w:rsidR="00E651D6" w:rsidRDefault="00E651D6">
      <w:pPr>
        <w:spacing w:line="259" w:lineRule="auto"/>
        <w:jc w:val="left"/>
      </w:pPr>
    </w:p>
    <w:p w14:paraId="32ADE01E" w14:textId="3B531FED" w:rsidR="00E651D6" w:rsidRDefault="00E651D6">
      <w:pPr>
        <w:spacing w:line="259" w:lineRule="auto"/>
        <w:jc w:val="left"/>
      </w:pPr>
    </w:p>
    <w:p w14:paraId="7EFCAB0C" w14:textId="51E90B88" w:rsidR="00E651D6" w:rsidRDefault="00E651D6">
      <w:pPr>
        <w:spacing w:line="259" w:lineRule="auto"/>
        <w:jc w:val="left"/>
      </w:pPr>
    </w:p>
    <w:p w14:paraId="746C3F56" w14:textId="36D54EEB" w:rsidR="00E651D6" w:rsidRPr="009C7DD4" w:rsidRDefault="00E651D6">
      <w:pPr>
        <w:spacing w:line="259" w:lineRule="auto"/>
        <w:jc w:val="left"/>
        <w:rPr>
          <w:i/>
          <w:color w:val="FF0000"/>
          <w:sz w:val="28"/>
          <w:szCs w:val="28"/>
        </w:rPr>
      </w:pPr>
      <w:r w:rsidRPr="009C7DD4">
        <w:rPr>
          <w:i/>
          <w:color w:val="FF0000"/>
          <w:sz w:val="28"/>
          <w:szCs w:val="28"/>
        </w:rPr>
        <w:t xml:space="preserve">[ATENÇÃO: Esse documento é um modelo que deverá ser utilizado para elaboração de </w:t>
      </w:r>
      <w:r w:rsidR="001B5CA4">
        <w:rPr>
          <w:i/>
          <w:color w:val="FF0000"/>
          <w:sz w:val="28"/>
          <w:szCs w:val="28"/>
        </w:rPr>
        <w:t>propostas comerciais</w:t>
      </w:r>
      <w:r w:rsidRPr="009C7DD4">
        <w:rPr>
          <w:i/>
          <w:color w:val="FF0000"/>
          <w:sz w:val="28"/>
          <w:szCs w:val="28"/>
        </w:rPr>
        <w:t xml:space="preserve">. Esse modelo é fornecido para facilitar e padronizar as </w:t>
      </w:r>
      <w:r w:rsidR="00136F66">
        <w:rPr>
          <w:i/>
          <w:color w:val="FF0000"/>
          <w:sz w:val="28"/>
          <w:szCs w:val="28"/>
        </w:rPr>
        <w:t xml:space="preserve">propostas comerciais </w:t>
      </w:r>
      <w:r w:rsidRPr="009C7DD4">
        <w:rPr>
          <w:i/>
          <w:color w:val="FF0000"/>
          <w:sz w:val="28"/>
          <w:szCs w:val="28"/>
        </w:rPr>
        <w:t>em projeto no qual empresa Supera Tecnologia esteja envolvida. Os textos entre “&lt;&lt;” e “&gt;&gt;”, exibidos em itálico, são incluídos para orientar a composição do documento e devem ser removidos antes da sua divulgação e entrega. Além disso, lembre-se de remover/apagar os textos em vermelho ou azul, pois esses são apenas orientações para facilitar preenchimento e entendimento do documento. ]</w:t>
      </w:r>
    </w:p>
    <w:p w14:paraId="26C81DE1" w14:textId="0CF409B5" w:rsidR="00E651D6" w:rsidRPr="00E651D6" w:rsidRDefault="00E651D6">
      <w:pPr>
        <w:spacing w:line="259" w:lineRule="auto"/>
        <w:jc w:val="left"/>
        <w:rPr>
          <w:i/>
          <w:color w:val="FF0000"/>
        </w:rPr>
      </w:pPr>
    </w:p>
    <w:p w14:paraId="09251C48" w14:textId="6D8EB7C6" w:rsidR="00E651D6" w:rsidRDefault="00E651D6">
      <w:pPr>
        <w:spacing w:line="259" w:lineRule="auto"/>
        <w:jc w:val="left"/>
      </w:pPr>
    </w:p>
    <w:p w14:paraId="172D21AA" w14:textId="33671882" w:rsidR="00E651D6" w:rsidRDefault="00E651D6">
      <w:pPr>
        <w:spacing w:line="259" w:lineRule="auto"/>
        <w:jc w:val="left"/>
      </w:pPr>
    </w:p>
    <w:p w14:paraId="15240B92" w14:textId="392380E1" w:rsidR="00E651D6" w:rsidRDefault="00E651D6">
      <w:pPr>
        <w:spacing w:line="259" w:lineRule="auto"/>
        <w:jc w:val="left"/>
      </w:pPr>
    </w:p>
    <w:p w14:paraId="2213FD33" w14:textId="1A33FC6A" w:rsidR="00E651D6" w:rsidRDefault="00E651D6">
      <w:pPr>
        <w:spacing w:line="259" w:lineRule="auto"/>
        <w:jc w:val="left"/>
      </w:pPr>
    </w:p>
    <w:p w14:paraId="57674007" w14:textId="4670993F" w:rsidR="00E651D6" w:rsidRDefault="00E651D6">
      <w:pPr>
        <w:spacing w:line="259" w:lineRule="auto"/>
        <w:jc w:val="left"/>
      </w:pPr>
    </w:p>
    <w:p w14:paraId="68B3CFD7" w14:textId="4B957F3F" w:rsidR="00E651D6" w:rsidRDefault="00E651D6">
      <w:pPr>
        <w:spacing w:line="259" w:lineRule="auto"/>
        <w:jc w:val="left"/>
      </w:pPr>
    </w:p>
    <w:p w14:paraId="413F7153" w14:textId="6F3769DC" w:rsidR="00E651D6" w:rsidRDefault="00E651D6">
      <w:pPr>
        <w:spacing w:line="259" w:lineRule="auto"/>
        <w:jc w:val="left"/>
      </w:pPr>
    </w:p>
    <w:p w14:paraId="3BE51CE6" w14:textId="46896A43" w:rsidR="00E651D6" w:rsidRDefault="00E651D6">
      <w:pPr>
        <w:spacing w:line="259" w:lineRule="auto"/>
        <w:jc w:val="left"/>
      </w:pPr>
    </w:p>
    <w:p w14:paraId="20BE6428" w14:textId="4096B506" w:rsidR="00E651D6" w:rsidRDefault="00E651D6">
      <w:pPr>
        <w:spacing w:line="259" w:lineRule="auto"/>
        <w:jc w:val="left"/>
      </w:pPr>
    </w:p>
    <w:p w14:paraId="70AB8549" w14:textId="59D6E8B5" w:rsidR="00E651D6" w:rsidRDefault="00E651D6">
      <w:pPr>
        <w:spacing w:line="259" w:lineRule="auto"/>
        <w:jc w:val="left"/>
      </w:pPr>
    </w:p>
    <w:p w14:paraId="62DC6011" w14:textId="4271BDD8" w:rsidR="00E353E4" w:rsidRDefault="00D66DA1" w:rsidP="00D66DA1">
      <w:pPr>
        <w:spacing w:after="160" w:line="259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3583116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098D7125" w14:textId="665D3F2A" w:rsidR="002969A3" w:rsidRPr="00656EF6" w:rsidRDefault="002969A3">
          <w:pPr>
            <w:pStyle w:val="CabealhodoSumrio"/>
            <w:rPr>
              <w:b/>
              <w:color w:val="ED7D31" w:themeColor="accent2"/>
              <w:sz w:val="40"/>
              <w:szCs w:val="40"/>
            </w:rPr>
          </w:pPr>
          <w:r w:rsidRPr="00656EF6">
            <w:rPr>
              <w:b/>
              <w:color w:val="ED7D31" w:themeColor="accent2"/>
              <w:sz w:val="40"/>
              <w:szCs w:val="40"/>
            </w:rPr>
            <w:t>Sumário</w:t>
          </w:r>
        </w:p>
        <w:p w14:paraId="224D1AD5" w14:textId="77777777" w:rsidR="00F12C8E" w:rsidRPr="00F12C8E" w:rsidRDefault="00F12C8E" w:rsidP="00F12C8E">
          <w:pPr>
            <w:rPr>
              <w:lang w:eastAsia="pt-BR"/>
            </w:rPr>
          </w:pPr>
        </w:p>
        <w:p w14:paraId="24150051" w14:textId="429764CD" w:rsidR="00D73C78" w:rsidRDefault="002969A3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r w:rsidRPr="00885504">
            <w:rPr>
              <w:sz w:val="28"/>
              <w:szCs w:val="28"/>
            </w:rPr>
            <w:fldChar w:fldCharType="begin"/>
          </w:r>
          <w:r w:rsidRPr="00885504">
            <w:rPr>
              <w:sz w:val="28"/>
              <w:szCs w:val="28"/>
            </w:rPr>
            <w:instrText xml:space="preserve"> TOC \o "1-3" \h \z \u </w:instrText>
          </w:r>
          <w:r w:rsidRPr="00885504">
            <w:rPr>
              <w:sz w:val="28"/>
              <w:szCs w:val="28"/>
            </w:rPr>
            <w:fldChar w:fldCharType="separate"/>
          </w:r>
          <w:hyperlink w:anchor="_Toc517771864" w:history="1">
            <w:r w:rsidR="00D73C78" w:rsidRPr="005D03D4">
              <w:rPr>
                <w:rStyle w:val="Hyperlink"/>
                <w:noProof/>
              </w:rPr>
              <w:t>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Apresentação Supera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_Toc517771864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3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54B9F313" w14:textId="58B4F3B0" w:rsidR="00D73C78" w:rsidRDefault="00C746C4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65" w:history="1">
            <w:r w:rsidR="00D73C78" w:rsidRPr="005D03D4">
              <w:rPr>
                <w:rStyle w:val="Hyperlink"/>
                <w:noProof/>
              </w:rPr>
              <w:t>Atuação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_Toc517771865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3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7CAEFCF6" w14:textId="47FE1976" w:rsidR="00D73C78" w:rsidRDefault="00C746C4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66" w:history="1">
            <w:r w:rsidR="00D73C78" w:rsidRPr="005D03D4">
              <w:rPr>
                <w:rStyle w:val="Hyperlink"/>
                <w:noProof/>
              </w:rPr>
              <w:t>Alguns Clientes Referência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_Toc517771866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3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602B5A22" w14:textId="1B4F12C9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67" w:history="1">
            <w:r w:rsidR="00D73C78" w:rsidRPr="005D03D4">
              <w:rPr>
                <w:rStyle w:val="Hyperlink"/>
                <w:noProof/>
              </w:rPr>
              <w:t>2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Visão do Produto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_Toc517771867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4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7A2DB26C" w14:textId="1A7BB3C9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68" w:history="1">
            <w:r w:rsidR="00D73C78" w:rsidRPr="005D03D4">
              <w:rPr>
                <w:rStyle w:val="Hyperlink"/>
                <w:noProof/>
              </w:rPr>
              <w:t>3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Escopo do Projeto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_Toc517771868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4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622E4E7" w14:textId="17B88F0C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69" w:history="1">
            <w:r w:rsidR="00D73C78" w:rsidRPr="005D03D4">
              <w:rPr>
                <w:rStyle w:val="Hyperlink"/>
                <w:noProof/>
              </w:rPr>
              <w:t>4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Fora do Escopo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_Toc517771869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5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3B43B93" w14:textId="58EF31A2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0" w:history="1">
            <w:r w:rsidR="00D73C78" w:rsidRPr="005D03D4">
              <w:rPr>
                <w:rStyle w:val="Hyperlink"/>
                <w:noProof/>
              </w:rPr>
              <w:t>5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Glossário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_Toc517771870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5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745E3F14" w14:textId="344222C8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1" w:history="1">
            <w:r w:rsidR="00D73C78" w:rsidRPr="005D03D4">
              <w:rPr>
                <w:rStyle w:val="Hyperlink"/>
                <w:noProof/>
              </w:rPr>
              <w:t>6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Premissas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_Toc517771871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6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5EA6E9CF" w14:textId="6E96F3B8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2" w:history="1">
            <w:r w:rsidR="00D73C78" w:rsidRPr="005D03D4">
              <w:rPr>
                <w:rStyle w:val="Hyperlink"/>
                <w:noProof/>
              </w:rPr>
              <w:t>7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Parecer de Métricas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_Toc517771872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6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4649AAB" w14:textId="63D6CBB3" w:rsidR="00D73C78" w:rsidRDefault="00C746C4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73" w:history="1">
            <w:r w:rsidR="00D73C78" w:rsidRPr="005D03D4">
              <w:rPr>
                <w:rStyle w:val="Hyperlink"/>
                <w:noProof/>
              </w:rPr>
              <w:t>7.1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Planilha de Contagem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_Toc517771873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6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628E5E3F" w14:textId="0F91BA67" w:rsidR="00D73C78" w:rsidRDefault="00C746C4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74" w:history="1">
            <w:r w:rsidR="00D73C78" w:rsidRPr="005D03D4">
              <w:rPr>
                <w:rStyle w:val="Hyperlink"/>
                <w:noProof/>
              </w:rPr>
              <w:t>7.2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Detalhes da Contagem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_Toc517771874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7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0AC285B6" w14:textId="05823916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5" w:history="1">
            <w:r w:rsidR="00D73C78" w:rsidRPr="005D03D4">
              <w:rPr>
                <w:rStyle w:val="Hyperlink"/>
                <w:noProof/>
              </w:rPr>
              <w:t>8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Previsão de Esforço e de Prazo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_Toc517771875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7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63903D07" w14:textId="0B11A017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6" w:history="1">
            <w:r w:rsidR="00D73C78" w:rsidRPr="005D03D4">
              <w:rPr>
                <w:rStyle w:val="Hyperlink"/>
                <w:noProof/>
              </w:rPr>
              <w:t>9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Condições Comerciais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_Toc517771876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7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2F82324D" w14:textId="10597356" w:rsidR="00D73C78" w:rsidRDefault="00C746C4">
          <w:pPr>
            <w:pStyle w:val="Sumrio2"/>
            <w:rPr>
              <w:rFonts w:eastAsiaTheme="minorEastAsia"/>
              <w:noProof/>
              <w:color w:val="auto"/>
              <w:lang w:eastAsia="pt-BR"/>
            </w:rPr>
          </w:pPr>
          <w:hyperlink w:anchor="_Toc517771877" w:history="1">
            <w:r w:rsidR="00D73C78" w:rsidRPr="005D03D4">
              <w:rPr>
                <w:rStyle w:val="Hyperlink"/>
                <w:noProof/>
              </w:rPr>
              <w:t>9.1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Formas de Pagamento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_Toc517771877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8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30D07802" w14:textId="7F82401B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8" w:history="1">
            <w:r w:rsidR="00D73C78" w:rsidRPr="005D03D4">
              <w:rPr>
                <w:rStyle w:val="Hyperlink"/>
                <w:noProof/>
              </w:rPr>
              <w:t>10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Multas e Correções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_Toc517771878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8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4898BBDE" w14:textId="353C8107" w:rsidR="00D73C78" w:rsidRDefault="00C746C4">
          <w:pPr>
            <w:pStyle w:val="Sumrio1"/>
            <w:rPr>
              <w:rFonts w:eastAsiaTheme="minorEastAsia"/>
              <w:noProof/>
              <w:color w:val="auto"/>
              <w:lang w:eastAsia="pt-BR"/>
            </w:rPr>
          </w:pPr>
          <w:hyperlink w:anchor="_Toc517771879" w:history="1">
            <w:r w:rsidR="00D73C78" w:rsidRPr="005D03D4">
              <w:rPr>
                <w:rStyle w:val="Hyperlink"/>
                <w:noProof/>
              </w:rPr>
              <w:t>11</w:t>
            </w:r>
            <w:r w:rsidR="00D73C78"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="00D73C78" w:rsidRPr="005D03D4">
              <w:rPr>
                <w:rStyle w:val="Hyperlink"/>
                <w:noProof/>
              </w:rPr>
              <w:t>Aceite da Proposta</w:t>
            </w:r>
            <w:r w:rsidR="00D73C78">
              <w:rPr>
                <w:noProof/>
                <w:webHidden/>
              </w:rPr>
              <w:tab/>
            </w:r>
            <w:r w:rsidR="00D73C78">
              <w:rPr>
                <w:noProof/>
                <w:webHidden/>
              </w:rPr>
              <w:fldChar w:fldCharType="begin"/>
            </w:r>
            <w:r w:rsidR="00D73C78">
              <w:rPr>
                <w:noProof/>
                <w:webHidden/>
              </w:rPr>
              <w:instrText xml:space="preserve"> PAGEREF _Toc517771879 \h </w:instrText>
            </w:r>
            <w:r w:rsidR="00D73C78">
              <w:rPr>
                <w:noProof/>
                <w:webHidden/>
              </w:rPr>
            </w:r>
            <w:r w:rsidR="00D73C78">
              <w:rPr>
                <w:noProof/>
                <w:webHidden/>
              </w:rPr>
              <w:fldChar w:fldCharType="separate"/>
            </w:r>
            <w:r w:rsidR="00D73C78">
              <w:rPr>
                <w:noProof/>
                <w:webHidden/>
              </w:rPr>
              <w:t>8</w:t>
            </w:r>
            <w:r w:rsidR="00D73C78">
              <w:rPr>
                <w:noProof/>
                <w:webHidden/>
              </w:rPr>
              <w:fldChar w:fldCharType="end"/>
            </w:r>
          </w:hyperlink>
        </w:p>
        <w:p w14:paraId="123A4C5F" w14:textId="57D1BB8D" w:rsidR="002969A3" w:rsidRPr="00885504" w:rsidRDefault="002969A3">
          <w:pPr>
            <w:rPr>
              <w:sz w:val="28"/>
              <w:szCs w:val="28"/>
            </w:rPr>
          </w:pPr>
          <w:r w:rsidRPr="0088550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92A1F0F" w14:textId="13332071" w:rsidR="00E353E4" w:rsidRDefault="00E353E4">
      <w:pPr>
        <w:spacing w:line="259" w:lineRule="auto"/>
        <w:jc w:val="left"/>
      </w:pPr>
    </w:p>
    <w:p w14:paraId="1F841B12" w14:textId="10F2921D" w:rsidR="006C1E3A" w:rsidRDefault="00D66DA1" w:rsidP="00D66DA1">
      <w:pPr>
        <w:spacing w:after="160" w:line="259" w:lineRule="auto"/>
        <w:jc w:val="left"/>
      </w:pPr>
      <w:r>
        <w:br w:type="page"/>
      </w:r>
    </w:p>
    <w:p w14:paraId="2E914105" w14:textId="26AC9D93" w:rsidR="009207F8" w:rsidRDefault="002505F4" w:rsidP="00E353E4">
      <w:pPr>
        <w:pStyle w:val="Ttulo1"/>
        <w:rPr>
          <w:color w:val="ED7D31" w:themeColor="accent2"/>
        </w:rPr>
      </w:pPr>
      <w:bookmarkStart w:id="0" w:name="_Toc517771864"/>
      <w:r>
        <w:rPr>
          <w:color w:val="ED7D31" w:themeColor="accent2"/>
        </w:rPr>
        <w:lastRenderedPageBreak/>
        <w:t>Apresentação Supera</w:t>
      </w:r>
      <w:bookmarkEnd w:id="0"/>
    </w:p>
    <w:p w14:paraId="4725CA19" w14:textId="50475108" w:rsidR="007C25D1" w:rsidRPr="00DA4C6B" w:rsidRDefault="00DA4C6B" w:rsidP="007C25D1">
      <w:pPr>
        <w:rPr>
          <w:rFonts w:ascii="Calibri" w:eastAsia="Times New Roman" w:hAnsi="Calibri" w:cs="Calibri"/>
          <w:i/>
          <w:color w:val="0070C0"/>
          <w:u w:val="single"/>
          <w:bdr w:val="none" w:sz="0" w:space="0" w:color="auto" w:frame="1"/>
          <w:lang w:eastAsia="pt-BR"/>
        </w:rPr>
      </w:pPr>
      <w:r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>&lt;</w:t>
      </w:r>
      <w:proofErr w:type="gramStart"/>
      <w:r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&lt; </w:t>
      </w:r>
      <w:r w:rsidR="007C25D1" w:rsidRPr="00F12C8E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>Esta</w:t>
      </w:r>
      <w:proofErr w:type="gramEnd"/>
      <w:r w:rsidR="007C25D1" w:rsidRPr="00F12C8E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 seção é padrão e não deve ser alterado sem consulta prévia ao seu </w:t>
      </w:r>
      <w:r w:rsidR="00F12C8E" w:rsidRPr="00F12C8E"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>líder.</w:t>
      </w:r>
      <w:r>
        <w:rPr>
          <w:rFonts w:ascii="Calibri" w:eastAsia="Times New Roman" w:hAnsi="Calibri" w:cs="Calibri"/>
          <w:i/>
          <w:color w:val="0070C0"/>
          <w:bdr w:val="none" w:sz="0" w:space="0" w:color="auto" w:frame="1"/>
          <w:lang w:eastAsia="pt-BR"/>
        </w:rPr>
        <w:t xml:space="preserve"> &gt;&gt;</w:t>
      </w:r>
    </w:p>
    <w:p w14:paraId="4509D120" w14:textId="77777777" w:rsidR="00285949" w:rsidRDefault="00285949" w:rsidP="002505F4"/>
    <w:p w14:paraId="096B6767" w14:textId="7276723F" w:rsidR="002505F4" w:rsidRDefault="002505F4" w:rsidP="002505F4">
      <w:r>
        <w:t xml:space="preserve">A </w:t>
      </w:r>
      <w:r>
        <w:rPr>
          <w:rStyle w:val="Forte"/>
        </w:rPr>
        <w:t>Supera Soluções Integradas</w:t>
      </w:r>
      <w:r>
        <w:t xml:space="preserve"> visa potencializar soluções do cliente, próprias e de parceiros, apoiada por profissionais qualificados e reconhecidos pelo sucesso de projetos embasados em sua metodologia.</w:t>
      </w:r>
    </w:p>
    <w:p w14:paraId="1E267AFC" w14:textId="5C72C4B1" w:rsidR="002505F4" w:rsidRDefault="002505F4" w:rsidP="002505F4">
      <w:r>
        <w:t>De um lado temos os clientes com suas necessidades e do outro existem uma infinidade de soluções, que mal-empregadas podem se tornar novos problemas. Avaliar as necessidades e buscar soluções aderentes que agreguem valor ao negócio é nosso desafio.</w:t>
      </w:r>
      <w:r>
        <w:br/>
        <w:t>A tecnologia da informação pode ser uma grande aliada para quem enfrenta a crescente competitividade dos mercados. A Supera está preparada para apoiar o cliente que se preocupa em alinhar a estratégia e trabalhar de forma proativa na gestão dos recursos materiais e intelectuais inerentes a tecnologia da informação.</w:t>
      </w:r>
    </w:p>
    <w:p w14:paraId="4548E964" w14:textId="77777777" w:rsidR="002505F4" w:rsidRDefault="002505F4" w:rsidP="002505F4">
      <w:pPr>
        <w:pStyle w:val="Ttulo2"/>
        <w:keepNext w:val="0"/>
        <w:keepLines w:val="0"/>
        <w:numPr>
          <w:ilvl w:val="1"/>
          <w:numId w:val="7"/>
        </w:numPr>
        <w:spacing w:before="200" w:line="240" w:lineRule="auto"/>
        <w:ind w:left="360" w:hanging="360"/>
      </w:pPr>
      <w:bookmarkStart w:id="1" w:name="_Toc516840919"/>
      <w:bookmarkStart w:id="2" w:name="_Toc517771865"/>
      <w:r>
        <w:t>Atuação</w:t>
      </w:r>
      <w:bookmarkEnd w:id="1"/>
      <w:bookmarkEnd w:id="2"/>
    </w:p>
    <w:p w14:paraId="192E84FC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</w:pPr>
      <w:r>
        <w:t>Desenvolvimento de Sistemas</w:t>
      </w:r>
    </w:p>
    <w:p w14:paraId="28B0815A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</w:pPr>
      <w:r>
        <w:rPr>
          <w:lang w:eastAsia="pt-BR"/>
        </w:rPr>
        <w:t>Infraestrutura de TI</w:t>
      </w:r>
    </w:p>
    <w:p w14:paraId="165F3051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Licenciamento de Software</w:t>
      </w:r>
    </w:p>
    <w:p w14:paraId="5CCD4600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Outsourcing</w:t>
      </w:r>
    </w:p>
    <w:p w14:paraId="4A035F24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Soluções de Negócio</w:t>
      </w:r>
    </w:p>
    <w:p w14:paraId="7E65CC8E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Treinamento</w:t>
      </w:r>
    </w:p>
    <w:p w14:paraId="226553AE" w14:textId="77777777" w:rsidR="002505F4" w:rsidRDefault="002505F4" w:rsidP="002505F4">
      <w:pPr>
        <w:numPr>
          <w:ilvl w:val="0"/>
          <w:numId w:val="8"/>
        </w:numPr>
        <w:suppressAutoHyphens/>
        <w:spacing w:line="240" w:lineRule="auto"/>
        <w:rPr>
          <w:lang w:eastAsia="pt-BR"/>
        </w:rPr>
      </w:pPr>
      <w:r>
        <w:rPr>
          <w:lang w:eastAsia="pt-BR"/>
        </w:rPr>
        <w:t>Formatação de Conteúdo para EAD</w:t>
      </w:r>
    </w:p>
    <w:p w14:paraId="244809DD" w14:textId="26F79F8F" w:rsidR="002505F4" w:rsidRDefault="002505F4" w:rsidP="002505F4">
      <w:pPr>
        <w:pStyle w:val="Ttulo2"/>
        <w:keepNext w:val="0"/>
        <w:keepLines w:val="0"/>
        <w:numPr>
          <w:ilvl w:val="1"/>
          <w:numId w:val="7"/>
        </w:numPr>
        <w:spacing w:before="200" w:line="240" w:lineRule="auto"/>
        <w:ind w:left="360" w:hanging="360"/>
      </w:pPr>
      <w:bookmarkStart w:id="3" w:name="_Toc516840920"/>
      <w:bookmarkStart w:id="4" w:name="_Toc517771866"/>
      <w:r>
        <w:t>Alguns Clientes Referência</w:t>
      </w:r>
      <w:bookmarkEnd w:id="3"/>
      <w:bookmarkEnd w:id="4"/>
    </w:p>
    <w:p w14:paraId="248875AF" w14:textId="243F788F" w:rsidR="00F12C8E" w:rsidRDefault="00F12C8E" w:rsidP="00F12C8E">
      <w:pPr>
        <w:pStyle w:val="PargrafodaLista"/>
        <w:numPr>
          <w:ilvl w:val="0"/>
          <w:numId w:val="13"/>
        </w:numPr>
      </w:pPr>
      <w:r>
        <w:t>Adubos Araguaia (Anápolis-GO)</w:t>
      </w:r>
    </w:p>
    <w:p w14:paraId="22178BF3" w14:textId="19D024C1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All</w:t>
      </w:r>
      <w:proofErr w:type="spellEnd"/>
      <w:r>
        <w:t xml:space="preserve"> Box Embalagens (Matriz e Filiais / Anápolis-GO)</w:t>
      </w:r>
    </w:p>
    <w:p w14:paraId="7C60A6CA" w14:textId="2F4EEBB0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Asa Alimentos / Grupo </w:t>
      </w:r>
      <w:proofErr w:type="spellStart"/>
      <w:r>
        <w:t>Bonasa</w:t>
      </w:r>
      <w:proofErr w:type="spellEnd"/>
      <w:r>
        <w:tab/>
        <w:t>(Brasília-DF)</w:t>
      </w:r>
    </w:p>
    <w:p w14:paraId="22EB9875" w14:textId="1C33FF02" w:rsidR="00F12C8E" w:rsidRDefault="00F12C8E" w:rsidP="00F12C8E">
      <w:pPr>
        <w:pStyle w:val="PargrafodaLista"/>
        <w:numPr>
          <w:ilvl w:val="0"/>
          <w:numId w:val="13"/>
        </w:numPr>
      </w:pPr>
      <w:r>
        <w:t>CELG (Goiânia-GO)</w:t>
      </w:r>
    </w:p>
    <w:p w14:paraId="43448AC2" w14:textId="01FC7229" w:rsidR="00F12C8E" w:rsidRDefault="00F12C8E" w:rsidP="00F12C8E">
      <w:pPr>
        <w:pStyle w:val="PargrafodaLista"/>
        <w:numPr>
          <w:ilvl w:val="0"/>
          <w:numId w:val="13"/>
        </w:numPr>
      </w:pPr>
      <w:r>
        <w:t>CIFAIS (Brasília-DF)</w:t>
      </w:r>
    </w:p>
    <w:p w14:paraId="378C0E8B" w14:textId="76FB523E" w:rsidR="00F12C8E" w:rsidRDefault="00F12C8E" w:rsidP="00F12C8E">
      <w:pPr>
        <w:pStyle w:val="PargrafodaLista"/>
        <w:numPr>
          <w:ilvl w:val="0"/>
          <w:numId w:val="13"/>
        </w:numPr>
      </w:pPr>
      <w:r>
        <w:t>CNI (Brasília-DF)</w:t>
      </w:r>
    </w:p>
    <w:p w14:paraId="1316AAB6" w14:textId="5CF28621" w:rsidR="00F12C8E" w:rsidRDefault="00F12C8E" w:rsidP="00F12C8E">
      <w:pPr>
        <w:pStyle w:val="PargrafodaLista"/>
        <w:numPr>
          <w:ilvl w:val="0"/>
          <w:numId w:val="13"/>
        </w:numPr>
      </w:pPr>
      <w:r>
        <w:t>Grupo Jaime Câmara (Goiânia-GO)</w:t>
      </w:r>
    </w:p>
    <w:p w14:paraId="679FD524" w14:textId="04D3DE0A" w:rsidR="00F12C8E" w:rsidRDefault="00F12C8E" w:rsidP="00F12C8E">
      <w:pPr>
        <w:pStyle w:val="PargrafodaLista"/>
        <w:numPr>
          <w:ilvl w:val="0"/>
          <w:numId w:val="13"/>
        </w:numPr>
      </w:pPr>
      <w:r>
        <w:t>Grupo Martins (Uberlândia-MG)</w:t>
      </w:r>
    </w:p>
    <w:p w14:paraId="79C0BBCA" w14:textId="40937D48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Hypermarcas</w:t>
      </w:r>
      <w:proofErr w:type="spellEnd"/>
      <w:r>
        <w:t xml:space="preserve"> (Goiânia-GO)</w:t>
      </w:r>
    </w:p>
    <w:p w14:paraId="71F11BEE" w14:textId="7AF64472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Jalles</w:t>
      </w:r>
      <w:proofErr w:type="spellEnd"/>
      <w:r>
        <w:t xml:space="preserve"> Machado</w:t>
      </w:r>
      <w:r>
        <w:tab/>
        <w:t>(Goianésia-GO)</w:t>
      </w:r>
    </w:p>
    <w:p w14:paraId="49C97ADD" w14:textId="5A7017F2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King </w:t>
      </w:r>
      <w:proofErr w:type="spellStart"/>
      <w:r>
        <w:t>Food</w:t>
      </w:r>
      <w:proofErr w:type="spellEnd"/>
      <w:r>
        <w:t xml:space="preserve"> (Matriz e Filiais / Goiânia-GO)</w:t>
      </w:r>
    </w:p>
    <w:p w14:paraId="517B3E6F" w14:textId="6DD3EBC6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MaisPVC</w:t>
      </w:r>
      <w:proofErr w:type="spellEnd"/>
      <w:r>
        <w:t xml:space="preserve"> (Goiânia-GO)</w:t>
      </w:r>
    </w:p>
    <w:p w14:paraId="0017137A" w14:textId="5F13A529" w:rsidR="00F12C8E" w:rsidRDefault="00F12C8E" w:rsidP="00F12C8E">
      <w:pPr>
        <w:pStyle w:val="PargrafodaLista"/>
        <w:numPr>
          <w:ilvl w:val="0"/>
          <w:numId w:val="13"/>
        </w:numPr>
      </w:pPr>
      <w:r>
        <w:t>Ministério da Fazenda</w:t>
      </w:r>
      <w:r>
        <w:tab/>
        <w:t>(Brasília-DF)</w:t>
      </w:r>
    </w:p>
    <w:p w14:paraId="1052D90F" w14:textId="693CC68C" w:rsidR="00F12C8E" w:rsidRDefault="00F12C8E" w:rsidP="00F12C8E">
      <w:pPr>
        <w:pStyle w:val="PargrafodaLista"/>
        <w:numPr>
          <w:ilvl w:val="0"/>
          <w:numId w:val="13"/>
        </w:numPr>
      </w:pPr>
      <w:r>
        <w:lastRenderedPageBreak/>
        <w:t>Ministério Público de Goiás</w:t>
      </w:r>
      <w:r>
        <w:tab/>
        <w:t>(Goiânia-GO)</w:t>
      </w:r>
    </w:p>
    <w:p w14:paraId="555DCE98" w14:textId="62A675B0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Panpharma</w:t>
      </w:r>
      <w:proofErr w:type="spellEnd"/>
      <w:r>
        <w:t xml:space="preserve"> (Matriz e Filiais / Goiânia-GO)</w:t>
      </w:r>
    </w:p>
    <w:p w14:paraId="0ACB82EB" w14:textId="50165057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Proguarda</w:t>
      </w:r>
      <w:proofErr w:type="spellEnd"/>
      <w:r>
        <w:t xml:space="preserve"> (Matriz e Filiais / Goiânia-GO)</w:t>
      </w:r>
    </w:p>
    <w:p w14:paraId="3C6A2FA3" w14:textId="130A4F22" w:rsidR="00F12C8E" w:rsidRDefault="00F12C8E" w:rsidP="00F12C8E">
      <w:pPr>
        <w:pStyle w:val="PargrafodaLista"/>
        <w:numPr>
          <w:ilvl w:val="0"/>
          <w:numId w:val="13"/>
        </w:numPr>
      </w:pPr>
      <w:r>
        <w:t>Regra Logística</w:t>
      </w:r>
      <w:r>
        <w:tab/>
        <w:t>(Matriz e Filiais / Goiânia-GO)</w:t>
      </w:r>
    </w:p>
    <w:p w14:paraId="50B257E1" w14:textId="55D4121A" w:rsidR="00F12C8E" w:rsidRDefault="00F12C8E" w:rsidP="00F12C8E">
      <w:pPr>
        <w:pStyle w:val="PargrafodaLista"/>
        <w:numPr>
          <w:ilvl w:val="0"/>
          <w:numId w:val="13"/>
        </w:numPr>
      </w:pPr>
      <w:proofErr w:type="spellStart"/>
      <w:r>
        <w:t>Rodobens</w:t>
      </w:r>
      <w:proofErr w:type="spellEnd"/>
      <w:r>
        <w:t xml:space="preserve"> (São José do Rio </w:t>
      </w:r>
      <w:proofErr w:type="spellStart"/>
      <w:r>
        <w:t>Preto-SP</w:t>
      </w:r>
      <w:proofErr w:type="spellEnd"/>
      <w:r>
        <w:t>)</w:t>
      </w:r>
    </w:p>
    <w:p w14:paraId="64E24082" w14:textId="24AE8A68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São Salvador Alimentos - </w:t>
      </w:r>
      <w:proofErr w:type="spellStart"/>
      <w:r>
        <w:t>Super</w:t>
      </w:r>
      <w:proofErr w:type="spellEnd"/>
      <w:r>
        <w:t xml:space="preserve"> Frango</w:t>
      </w:r>
      <w:r>
        <w:tab/>
        <w:t>(Itaberaí-GO)</w:t>
      </w:r>
    </w:p>
    <w:p w14:paraId="56D19909" w14:textId="34B6180F" w:rsidR="00F12C8E" w:rsidRDefault="00F12C8E" w:rsidP="00F12C8E">
      <w:pPr>
        <w:pStyle w:val="PargrafodaLista"/>
        <w:numPr>
          <w:ilvl w:val="0"/>
          <w:numId w:val="13"/>
        </w:numPr>
      </w:pPr>
      <w:r>
        <w:t>Sebrae Nacional (Brasília-DF)</w:t>
      </w:r>
    </w:p>
    <w:p w14:paraId="41E8D7FE" w14:textId="6FFABF4D" w:rsidR="00F12C8E" w:rsidRDefault="00F12C8E" w:rsidP="00F12C8E">
      <w:pPr>
        <w:pStyle w:val="PargrafodaLista"/>
        <w:numPr>
          <w:ilvl w:val="0"/>
          <w:numId w:val="13"/>
        </w:numPr>
      </w:pPr>
      <w:r>
        <w:t xml:space="preserve">Sementes </w:t>
      </w:r>
      <w:proofErr w:type="spellStart"/>
      <w:r>
        <w:t>Selecta</w:t>
      </w:r>
      <w:proofErr w:type="spellEnd"/>
      <w:r>
        <w:t xml:space="preserve"> (Matriz e Filiais / Goiânia-GO)</w:t>
      </w:r>
    </w:p>
    <w:p w14:paraId="1CB3106E" w14:textId="3EDB00D1" w:rsidR="00F12C8E" w:rsidRDefault="00F12C8E" w:rsidP="00F12C8E">
      <w:pPr>
        <w:pStyle w:val="PargrafodaLista"/>
        <w:numPr>
          <w:ilvl w:val="0"/>
          <w:numId w:val="13"/>
        </w:numPr>
      </w:pPr>
      <w:r>
        <w:t>SET / RMTC / Redemob (Goiânia-GO)</w:t>
      </w:r>
    </w:p>
    <w:p w14:paraId="1C8A07AE" w14:textId="7D202850" w:rsidR="00F12C8E" w:rsidRDefault="00F12C8E" w:rsidP="00F12C8E">
      <w:pPr>
        <w:pStyle w:val="PargrafodaLista"/>
        <w:numPr>
          <w:ilvl w:val="0"/>
          <w:numId w:val="13"/>
        </w:numPr>
      </w:pPr>
      <w:r>
        <w:t>Teuto (Anápolis-GO)</w:t>
      </w:r>
    </w:p>
    <w:p w14:paraId="76556F21" w14:textId="09F7F09C" w:rsidR="00F12C8E" w:rsidRDefault="00F12C8E" w:rsidP="00F12C8E">
      <w:pPr>
        <w:pStyle w:val="PargrafodaLista"/>
        <w:numPr>
          <w:ilvl w:val="0"/>
          <w:numId w:val="13"/>
        </w:numPr>
      </w:pPr>
      <w:r>
        <w:t>Tribunal de Justiça (Goiânia-GO)</w:t>
      </w:r>
    </w:p>
    <w:p w14:paraId="46954BC9" w14:textId="6E03C6C4" w:rsidR="00F12C8E" w:rsidRDefault="00F12C8E" w:rsidP="00F12C8E">
      <w:pPr>
        <w:pStyle w:val="PargrafodaLista"/>
        <w:numPr>
          <w:ilvl w:val="0"/>
          <w:numId w:val="13"/>
        </w:numPr>
      </w:pPr>
      <w:r>
        <w:t>Tribunal Regional Eleitoral (Goiânia-GO)</w:t>
      </w:r>
    </w:p>
    <w:p w14:paraId="04B0FC2E" w14:textId="17D1137C" w:rsidR="00F12C8E" w:rsidRPr="00F12C8E" w:rsidRDefault="00F12C8E" w:rsidP="00F12C8E">
      <w:pPr>
        <w:pStyle w:val="PargrafodaLista"/>
        <w:numPr>
          <w:ilvl w:val="0"/>
          <w:numId w:val="13"/>
        </w:numPr>
      </w:pPr>
      <w:r>
        <w:t>TV Serra Dourada (Goiânia-GO)</w:t>
      </w:r>
    </w:p>
    <w:p w14:paraId="48CB3B4B" w14:textId="508DC88E" w:rsidR="00A562E9" w:rsidRDefault="002505F4" w:rsidP="007C25D1">
      <w:pPr>
        <w:pStyle w:val="Ttulo1"/>
        <w:rPr>
          <w:ins w:id="5" w:author="Leticia Delfino Teixeira" w:date="2018-07-17T08:27:00Z"/>
          <w:color w:val="ED7D31" w:themeColor="accent2"/>
        </w:rPr>
      </w:pPr>
      <w:bookmarkStart w:id="6" w:name="_Toc517771867"/>
      <w:r>
        <w:rPr>
          <w:color w:val="ED7D31" w:themeColor="accent2"/>
        </w:rPr>
        <w:t>Visão do Produto</w:t>
      </w:r>
      <w:bookmarkEnd w:id="6"/>
    </w:p>
    <w:p w14:paraId="061270E1" w14:textId="17A4E770" w:rsidR="00A562E9" w:rsidRDefault="00A562E9" w:rsidP="007C25D1">
      <w:pPr>
        <w:rPr>
          <w:ins w:id="7" w:author="Leticia Delfino Teixeira" w:date="2018-07-17T08:27:00Z"/>
        </w:rPr>
      </w:pPr>
      <w:del w:id="8" w:author="Leticia Delfino Teixeira" w:date="2018-07-17T08:27:00Z">
        <w:r w:rsidDel="00A562E9">
          <w:delText>Teste supera</w:delText>
        </w:r>
      </w:del>
      <w:proofErr w:type="gramStart"/>
      <w:ins w:id="9" w:author="Leticia Delfino Teixeira" w:date="2018-07-17T08:27:00Z">
        <w:r>
          <w:t>Teste S</w:t>
        </w:r>
        <w:bookmarkStart w:id="10" w:name="_GoBack"/>
        <w:bookmarkEnd w:id="10"/>
        <w:r>
          <w:t>upera</w:t>
        </w:r>
        <w:proofErr w:type="gramEnd"/>
      </w:ins>
    </w:p>
    <w:p w14:paraId="2C4F6E35" w14:textId="77777777" w:rsidR="00A562E9" w:rsidRDefault="00A562E9" w:rsidP="007C25D1"/>
    <w:p w14:paraId="662242C6" w14:textId="6FF6786E" w:rsidR="007C25D1" w:rsidDel="00A562E9" w:rsidRDefault="00D66DA1" w:rsidP="007C25D1">
      <w:pPr>
        <w:rPr>
          <w:del w:id="11" w:author="Leticia Delfino Teixeira" w:date="2018-07-17T08:27:00Z"/>
        </w:rPr>
      </w:pPr>
      <w:del w:id="12" w:author="Leticia Delfino Teixeira" w:date="2018-07-17T08:27:00Z">
        <w:r w:rsidDel="00A562E9">
          <w:delText>&lt;&lt;</w:delText>
        </w:r>
        <w:r w:rsidR="00D60B4D" w:rsidDel="00A562E9">
          <w:delText xml:space="preserve">Nessa seção deve ser definido um breve objetivo do produto a ser desenvolvido, também considerando a restrição de tecnologias e plataformas a serem utilizadas no </w:delText>
        </w:r>
        <w:r w:rsidR="0072239E" w:rsidDel="00A562E9">
          <w:delText>projeto. &gt;</w:delText>
        </w:r>
        <w:r w:rsidDel="00A562E9">
          <w:delText>&gt;</w:delText>
        </w:r>
      </w:del>
    </w:p>
    <w:p w14:paraId="58355663" w14:textId="77777777" w:rsidR="0072239E" w:rsidRPr="007C25D1" w:rsidRDefault="0072239E" w:rsidP="007C25D1"/>
    <w:p w14:paraId="394D99F0" w14:textId="376B2E76" w:rsidR="007C25D1" w:rsidRDefault="00D60B4D" w:rsidP="007C25D1">
      <w:pPr>
        <w:rPr>
          <w:rStyle w:val="nfaseIntensa"/>
        </w:rPr>
      </w:pPr>
      <w:r w:rsidRPr="00D60B4D">
        <w:rPr>
          <w:rStyle w:val="nfaseIntensa"/>
        </w:rPr>
        <w:t>O objetivo do projeto é entregar um aplicativo híbrido que deverá funcionar em dispositivos com plataforma Android e iOS. O aplicativo (produto) tem como objetivo substituir as reuniões de núcleos e assembleias, que</w:t>
      </w:r>
      <w:r w:rsidR="001B5CA4">
        <w:rPr>
          <w:rStyle w:val="nfaseIntensa"/>
        </w:rPr>
        <w:t xml:space="preserve"> são encontros anuais onde reúne</w:t>
      </w:r>
      <w:r w:rsidR="001B5CA4" w:rsidRPr="00D60B4D">
        <w:rPr>
          <w:rStyle w:val="nfaseIntensa"/>
        </w:rPr>
        <w:t>-se</w:t>
      </w:r>
      <w:r w:rsidRPr="00D60B4D">
        <w:rPr>
          <w:rStyle w:val="nfaseIntensa"/>
        </w:rPr>
        <w:t xml:space="preserve"> cerca de 5.000 associados para prestar contas e ouvir sugestões. Ao total são 16 reuniões e 16 assembleias, uma por cidade e isso gera altos custos.</w:t>
      </w:r>
      <w:r w:rsidR="0072239E">
        <w:rPr>
          <w:rStyle w:val="nfaseIntensa"/>
        </w:rPr>
        <w:t xml:space="preserve"> </w:t>
      </w:r>
    </w:p>
    <w:p w14:paraId="7542A341" w14:textId="77777777" w:rsidR="0043560E" w:rsidRPr="007C25D1" w:rsidRDefault="0043560E" w:rsidP="007C25D1"/>
    <w:p w14:paraId="277D35B8" w14:textId="7C921FC5" w:rsidR="005C0FEC" w:rsidRDefault="002505F4" w:rsidP="005C0FEC">
      <w:pPr>
        <w:pStyle w:val="Ttulo1"/>
        <w:rPr>
          <w:color w:val="ED7D31" w:themeColor="accent2"/>
        </w:rPr>
      </w:pPr>
      <w:bookmarkStart w:id="13" w:name="_Ref517770658"/>
      <w:bookmarkStart w:id="14" w:name="_Ref517770664"/>
      <w:bookmarkStart w:id="15" w:name="_Toc517771868"/>
      <w:r>
        <w:rPr>
          <w:color w:val="ED7D31" w:themeColor="accent2"/>
        </w:rPr>
        <w:t>Escopo do Projeto</w:t>
      </w:r>
      <w:bookmarkEnd w:id="13"/>
      <w:bookmarkEnd w:id="14"/>
      <w:bookmarkEnd w:id="15"/>
    </w:p>
    <w:p w14:paraId="0CD9CB78" w14:textId="613876EE" w:rsidR="00D60B4D" w:rsidRDefault="00D60B4D" w:rsidP="00D60B4D">
      <w:r>
        <w:t>&lt;&lt;Nessa seção deve ser definido o escopo do produto a ser desenvolvido considerando funcionalidades, áreas de atuação, expectativas referentes ao produto entregue</w:t>
      </w:r>
      <w:r w:rsidR="0043560E">
        <w:t xml:space="preserve">, e qualquer outra informação relevante definida pelo cliente, equipe de desenvolvimento ou criador da </w:t>
      </w:r>
      <w:r w:rsidR="00B6774F">
        <w:t>proposta. &gt;</w:t>
      </w:r>
      <w:r>
        <w:t>&gt;</w:t>
      </w:r>
    </w:p>
    <w:p w14:paraId="4E376A8B" w14:textId="77777777" w:rsidR="00B6774F" w:rsidRPr="00D60B4D" w:rsidRDefault="00B6774F" w:rsidP="00D60B4D"/>
    <w:p w14:paraId="31D8461D" w14:textId="636BA5C6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No escopo do projeto está incluído o desenvolvimento de um aplicativo híbrido com as seguintes funcionalidades:</w:t>
      </w:r>
    </w:p>
    <w:p w14:paraId="5106858D" w14:textId="383CBA81" w:rsidR="00D60B4D" w:rsidRPr="00D60B4D" w:rsidRDefault="00D60B4D" w:rsidP="00D60B4D">
      <w:pPr>
        <w:rPr>
          <w:rStyle w:val="nfaseIntensa"/>
        </w:rPr>
      </w:pPr>
      <w:r>
        <w:rPr>
          <w:rStyle w:val="nfaseIntensa"/>
        </w:rPr>
        <w:lastRenderedPageBreak/>
        <w:t xml:space="preserve">• </w:t>
      </w:r>
      <w:r w:rsidRPr="00D60B4D">
        <w:rPr>
          <w:rStyle w:val="nfaseIntensa"/>
        </w:rPr>
        <w:t xml:space="preserve">Realizar o registro do associado (criar associado, editar associado, recuperar senha, fazer </w:t>
      </w:r>
      <w:proofErr w:type="spellStart"/>
      <w:r w:rsidRPr="00D60B4D">
        <w:rPr>
          <w:rStyle w:val="nfaseIntensa"/>
        </w:rPr>
        <w:t>login</w:t>
      </w:r>
      <w:proofErr w:type="spellEnd"/>
      <w:r w:rsidRPr="00D60B4D">
        <w:rPr>
          <w:rStyle w:val="nfaseIntensa"/>
        </w:rPr>
        <w:t>)</w:t>
      </w:r>
    </w:p>
    <w:p w14:paraId="023E42D9" w14:textId="0031568A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Realizar votação (apenas associados poderão votar)</w:t>
      </w:r>
    </w:p>
    <w:p w14:paraId="29974365" w14:textId="649D3DEE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Suportar enquetes (criar enquetes, editar enquetes, visualizar enquetes respondidas, pesquisar enquetes)</w:t>
      </w:r>
    </w:p>
    <w:p w14:paraId="2B0134E4" w14:textId="5EC839B3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Visualizar calendário de eventos</w:t>
      </w:r>
    </w:p>
    <w:p w14:paraId="6856C5F9" w14:textId="5E52A8E7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Confirmar presença em um evento do calendário</w:t>
      </w:r>
    </w:p>
    <w:p w14:paraId="63F5D5AB" w14:textId="55BD4DA1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Visualizar informações institucionais (post fixo)</w:t>
      </w:r>
    </w:p>
    <w:p w14:paraId="6912F6C2" w14:textId="1A7DB145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Avaliar aplicativo</w:t>
      </w:r>
    </w:p>
    <w:p w14:paraId="17915110" w14:textId="761A4D3B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Avaliar cooperativa</w:t>
      </w:r>
    </w:p>
    <w:p w14:paraId="744BB64A" w14:textId="77777777" w:rsidR="00443B0B" w:rsidRDefault="00443B0B" w:rsidP="00D60B4D">
      <w:pPr>
        <w:rPr>
          <w:rStyle w:val="nfaseIntensa"/>
        </w:rPr>
      </w:pPr>
    </w:p>
    <w:p w14:paraId="03AA296F" w14:textId="6C542CE8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Outras inform</w:t>
      </w:r>
      <w:r>
        <w:rPr>
          <w:rStyle w:val="nfaseIntensa"/>
        </w:rPr>
        <w:t>ações em relação ao aplicativo:</w:t>
      </w:r>
    </w:p>
    <w:p w14:paraId="3204490A" w14:textId="3D1F412B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O aplicativo precisa suportar pelo menos 10.000 pessoas.</w:t>
      </w:r>
    </w:p>
    <w:p w14:paraId="6972C392" w14:textId="454C582D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É necessário que os relatórios das enquetes mostrem quantos votaram, de onde são, o percentual de votação em cada alternativa assim como um relatório das respostas abertas.</w:t>
      </w:r>
    </w:p>
    <w:p w14:paraId="72C5A80E" w14:textId="4ED1B278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 xml:space="preserve">Interessante se o resultado das votações forem aparecendo conforme as pessoas votam, parecido com o </w:t>
      </w:r>
      <w:proofErr w:type="spellStart"/>
      <w:r w:rsidRPr="00D60B4D">
        <w:rPr>
          <w:rStyle w:val="nfaseIntensa"/>
        </w:rPr>
        <w:t>Twitter</w:t>
      </w:r>
      <w:proofErr w:type="spellEnd"/>
      <w:r w:rsidRPr="00D60B4D">
        <w:rPr>
          <w:rStyle w:val="nfaseIntensa"/>
        </w:rPr>
        <w:t>.</w:t>
      </w:r>
    </w:p>
    <w:p w14:paraId="23CD1022" w14:textId="57B335FB" w:rsidR="00D60B4D" w:rsidRPr="00D60B4D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O aplicativo não precisa ficar aberto o ano todo, precisa estar aberto por uns 30 dias, após isso a contratante irá compilar os dados e apresentar em eventos presenciais.</w:t>
      </w:r>
    </w:p>
    <w:p w14:paraId="332813E8" w14:textId="69EEC7BA" w:rsidR="007C25D1" w:rsidRDefault="00D60B4D" w:rsidP="00D60B4D">
      <w:pPr>
        <w:rPr>
          <w:rStyle w:val="nfaseIntensa"/>
        </w:rPr>
      </w:pPr>
      <w:r w:rsidRPr="00D60B4D">
        <w:rPr>
          <w:rStyle w:val="nfaseIntensa"/>
        </w:rPr>
        <w:t>•</w:t>
      </w:r>
      <w:r>
        <w:rPr>
          <w:rStyle w:val="nfaseIntensa"/>
        </w:rPr>
        <w:t xml:space="preserve"> </w:t>
      </w:r>
      <w:r w:rsidRPr="00D60B4D">
        <w:rPr>
          <w:rStyle w:val="nfaseIntensa"/>
        </w:rPr>
        <w:t>O aplicativo precisa ter a identidade visual da empresa contratante (</w:t>
      </w:r>
      <w:proofErr w:type="spellStart"/>
      <w:r w:rsidRPr="00D60B4D">
        <w:rPr>
          <w:rStyle w:val="nfaseIntensa"/>
        </w:rPr>
        <w:t>Sicredi</w:t>
      </w:r>
      <w:proofErr w:type="spellEnd"/>
      <w:r w:rsidRPr="00D60B4D">
        <w:rPr>
          <w:rStyle w:val="nfaseIntensa"/>
        </w:rPr>
        <w:t>), então será de responsabilidade da empresa contratante oferecer todo o manual de layout, cores e fontes.</w:t>
      </w:r>
      <w:r w:rsidR="00B6774F">
        <w:rPr>
          <w:rStyle w:val="nfaseIntensa"/>
        </w:rPr>
        <w:t xml:space="preserve"> </w:t>
      </w:r>
    </w:p>
    <w:p w14:paraId="02F02B71" w14:textId="7444ADE9" w:rsidR="002505F4" w:rsidRDefault="002505F4" w:rsidP="002505F4">
      <w:pPr>
        <w:pStyle w:val="Ttulo1"/>
        <w:rPr>
          <w:color w:val="ED7D31" w:themeColor="accent2"/>
        </w:rPr>
      </w:pPr>
      <w:bookmarkStart w:id="16" w:name="_Toc517771869"/>
      <w:r>
        <w:rPr>
          <w:color w:val="ED7D31" w:themeColor="accent2"/>
        </w:rPr>
        <w:t>Fora do Escopo</w:t>
      </w:r>
      <w:bookmarkEnd w:id="16"/>
    </w:p>
    <w:p w14:paraId="09D0CC2B" w14:textId="1B1DDFDB" w:rsidR="0043560E" w:rsidRDefault="0043560E" w:rsidP="0043560E">
      <w:r>
        <w:t>&lt;&lt;Nessa seção deve ser definido os itens que não estão inclusos no escopo do projeto. A priori, tudo que não está incluso no tópico “</w:t>
      </w:r>
      <w:r w:rsidRPr="0043560E">
        <w:fldChar w:fldCharType="begin"/>
      </w:r>
      <w:r w:rsidRPr="0043560E">
        <w:instrText xml:space="preserve"> REF _Ref517770658 \w \h  \* MERGEFORMAT </w:instrText>
      </w:r>
      <w:r w:rsidRPr="0043560E">
        <w:fldChar w:fldCharType="separate"/>
      </w:r>
      <w:r w:rsidR="00D73C78">
        <w:t>3</w:t>
      </w:r>
      <w:r w:rsidRPr="0043560E">
        <w:fldChar w:fldCharType="end"/>
      </w:r>
      <w:r w:rsidRPr="0043560E">
        <w:t xml:space="preserve"> </w:t>
      </w:r>
      <w:r w:rsidRPr="0043560E">
        <w:fldChar w:fldCharType="begin"/>
      </w:r>
      <w:r w:rsidRPr="0043560E">
        <w:instrText xml:space="preserve"> REF _Ref517770664 \h  \* MERGEFORMAT </w:instrText>
      </w:r>
      <w:r w:rsidRPr="0043560E">
        <w:fldChar w:fldCharType="separate"/>
      </w:r>
      <w:r w:rsidR="00D73C78" w:rsidRPr="00D73C78">
        <w:t>Escopo do Projeto</w:t>
      </w:r>
      <w:r w:rsidRPr="0043560E">
        <w:fldChar w:fldCharType="end"/>
      </w:r>
      <w:r>
        <w:t>” está incluso nessa seção, porém pode ser necessário deixar explícito algum ponto específico que não será contemplado pelo projeto.&gt;&gt;</w:t>
      </w:r>
    </w:p>
    <w:p w14:paraId="642189E8" w14:textId="77777777" w:rsidR="009816C3" w:rsidRPr="0043560E" w:rsidRDefault="009816C3" w:rsidP="0043560E"/>
    <w:p w14:paraId="50B71071" w14:textId="728AD1DD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Inicialmente está fora do escopo do projeto para essa proposta qualquer funcionalidade que não esteja descrita no tópico “</w:t>
      </w:r>
      <w:r w:rsidR="0043560E" w:rsidRPr="0043560E">
        <w:rPr>
          <w:rStyle w:val="nfaseIntensa"/>
        </w:rPr>
        <w:fldChar w:fldCharType="begin"/>
      </w:r>
      <w:r w:rsidR="0043560E" w:rsidRPr="0043560E">
        <w:rPr>
          <w:rStyle w:val="nfaseIntensa"/>
        </w:rPr>
        <w:instrText xml:space="preserve"> REF _Ref517770658 \w \h  \* MERGEFORMAT </w:instrText>
      </w:r>
      <w:r w:rsidR="0043560E" w:rsidRPr="0043560E">
        <w:rPr>
          <w:rStyle w:val="nfaseIntensa"/>
        </w:rPr>
      </w:r>
      <w:r w:rsidR="0043560E" w:rsidRPr="0043560E">
        <w:rPr>
          <w:rStyle w:val="nfaseIntensa"/>
        </w:rPr>
        <w:fldChar w:fldCharType="separate"/>
      </w:r>
      <w:r w:rsidR="00D73C78">
        <w:rPr>
          <w:rStyle w:val="nfaseIntensa"/>
        </w:rPr>
        <w:t>3</w:t>
      </w:r>
      <w:r w:rsidR="0043560E" w:rsidRPr="0043560E">
        <w:rPr>
          <w:rStyle w:val="nfaseIntensa"/>
        </w:rPr>
        <w:fldChar w:fldCharType="end"/>
      </w:r>
      <w:r w:rsidR="0043560E" w:rsidRPr="0043560E">
        <w:rPr>
          <w:rStyle w:val="nfaseIntensa"/>
        </w:rPr>
        <w:t xml:space="preserve"> </w:t>
      </w:r>
      <w:r w:rsidR="0043560E" w:rsidRPr="0043560E">
        <w:rPr>
          <w:rStyle w:val="nfaseIntensa"/>
        </w:rPr>
        <w:fldChar w:fldCharType="begin"/>
      </w:r>
      <w:r w:rsidR="0043560E" w:rsidRPr="0043560E">
        <w:rPr>
          <w:rStyle w:val="nfaseIntensa"/>
        </w:rPr>
        <w:instrText xml:space="preserve"> REF _Ref517770664 \h  \* MERGEFORMAT </w:instrText>
      </w:r>
      <w:r w:rsidR="0043560E" w:rsidRPr="0043560E">
        <w:rPr>
          <w:rStyle w:val="nfaseIntensa"/>
        </w:rPr>
      </w:r>
      <w:r w:rsidR="0043560E" w:rsidRPr="0043560E">
        <w:rPr>
          <w:rStyle w:val="nfaseIntensa"/>
        </w:rPr>
        <w:fldChar w:fldCharType="separate"/>
      </w:r>
      <w:r w:rsidR="00D73C78" w:rsidRPr="00D73C78">
        <w:rPr>
          <w:rStyle w:val="nfaseIntensa"/>
        </w:rPr>
        <w:t>Escopo do Projeto</w:t>
      </w:r>
      <w:r w:rsidR="0043560E" w:rsidRPr="0043560E">
        <w:rPr>
          <w:rStyle w:val="nfaseIntensa"/>
        </w:rPr>
        <w:fldChar w:fldCharType="end"/>
      </w:r>
      <w:r w:rsidR="0043560E">
        <w:rPr>
          <w:rStyle w:val="nfaseIntensa"/>
        </w:rPr>
        <w:t>”.</w:t>
      </w:r>
    </w:p>
    <w:p w14:paraId="03DFC9FB" w14:textId="77777777" w:rsidR="007C25D1" w:rsidRPr="007C25D1" w:rsidRDefault="007C25D1" w:rsidP="007C25D1"/>
    <w:p w14:paraId="25C6A370" w14:textId="02446D69" w:rsidR="002505F4" w:rsidRDefault="002505F4" w:rsidP="002505F4">
      <w:pPr>
        <w:pStyle w:val="Ttulo1"/>
        <w:rPr>
          <w:color w:val="ED7D31" w:themeColor="accent2"/>
        </w:rPr>
      </w:pPr>
      <w:bookmarkStart w:id="17" w:name="_Toc517771870"/>
      <w:r>
        <w:rPr>
          <w:color w:val="ED7D31" w:themeColor="accent2"/>
        </w:rPr>
        <w:t>Glossário</w:t>
      </w:r>
      <w:bookmarkEnd w:id="17"/>
    </w:p>
    <w:p w14:paraId="1625F943" w14:textId="17368B8F" w:rsidR="0043560E" w:rsidRDefault="0043560E" w:rsidP="0043560E">
      <w:r>
        <w:t>&lt;&lt;Nessa seção deve ser definido e explicado palavras presentes nesse documento que podem n</w:t>
      </w:r>
      <w:r w:rsidR="00C06D73">
        <w:t>ão ser de amplo conhecimento,</w:t>
      </w:r>
      <w:r>
        <w:t xml:space="preserve"> de domínio específico do projeto</w:t>
      </w:r>
      <w:r w:rsidR="00C06D73">
        <w:t xml:space="preserve">, ou </w:t>
      </w:r>
      <w:r w:rsidR="009816C3">
        <w:t>acrônimos. &gt;</w:t>
      </w:r>
      <w:r>
        <w:t>&gt;</w:t>
      </w:r>
    </w:p>
    <w:p w14:paraId="5ACB142B" w14:textId="77777777" w:rsidR="009816C3" w:rsidRPr="0043560E" w:rsidRDefault="009816C3" w:rsidP="0043560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7C25D1" w:rsidRPr="007C25D1" w14:paraId="44B9332A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6253B275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lastRenderedPageBreak/>
              <w:t>Processo Elementar ou Grupo de Dados</w:t>
            </w:r>
          </w:p>
        </w:tc>
        <w:tc>
          <w:tcPr>
            <w:tcW w:w="6939" w:type="dxa"/>
            <w:shd w:val="clear" w:color="auto" w:fill="auto"/>
          </w:tcPr>
          <w:p w14:paraId="3FF2126A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representado por um ALI, AIE, EE, CE ou SE.</w:t>
            </w:r>
          </w:p>
        </w:tc>
      </w:tr>
      <w:tr w:rsidR="007C25D1" w:rsidRPr="007C25D1" w14:paraId="47CBEF6E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0FECB71D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ALI</w:t>
            </w:r>
          </w:p>
        </w:tc>
        <w:tc>
          <w:tcPr>
            <w:tcW w:w="6939" w:type="dxa"/>
            <w:shd w:val="clear" w:color="auto" w:fill="auto"/>
          </w:tcPr>
          <w:p w14:paraId="073999B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grupo de dados ou informações de controle logicamente relacionados, identificável pelo usuário e mantido dentro da fronteira da aplicação.</w:t>
            </w:r>
          </w:p>
        </w:tc>
      </w:tr>
      <w:tr w:rsidR="007C25D1" w:rsidRPr="007C25D1" w14:paraId="4E900F8C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75AD2DE4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AIE</w:t>
            </w:r>
          </w:p>
        </w:tc>
        <w:tc>
          <w:tcPr>
            <w:tcW w:w="6939" w:type="dxa"/>
            <w:shd w:val="clear" w:color="auto" w:fill="auto"/>
          </w:tcPr>
          <w:p w14:paraId="0FC6895B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grupo de dados ou informações de controle logicamente relacionados, identificado pelo usuário e referenciado pela aplicação, porém mantido dentro da fronteira de outra aplicação.</w:t>
            </w:r>
          </w:p>
        </w:tc>
      </w:tr>
      <w:tr w:rsidR="007C25D1" w:rsidRPr="007C25D1" w14:paraId="02B9ACD6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07B13D23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EE</w:t>
            </w:r>
          </w:p>
        </w:tc>
        <w:tc>
          <w:tcPr>
            <w:tcW w:w="6939" w:type="dxa"/>
            <w:shd w:val="clear" w:color="auto" w:fill="auto"/>
          </w:tcPr>
          <w:p w14:paraId="358321E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processo elementar que processa dados ou informações de controle que vêm de fora da fronteira da aplicação.</w:t>
            </w:r>
          </w:p>
        </w:tc>
      </w:tr>
      <w:tr w:rsidR="007C25D1" w:rsidRPr="007C25D1" w14:paraId="7B7A06E9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28284D82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CE</w:t>
            </w:r>
          </w:p>
        </w:tc>
        <w:tc>
          <w:tcPr>
            <w:tcW w:w="6939" w:type="dxa"/>
            <w:shd w:val="clear" w:color="auto" w:fill="auto"/>
          </w:tcPr>
          <w:p w14:paraId="2D323DC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processo elementar que envia dados ou informações de controle para fora da fronteira da aplicação.</w:t>
            </w:r>
          </w:p>
        </w:tc>
      </w:tr>
      <w:tr w:rsidR="007C25D1" w:rsidRPr="007C25D1" w14:paraId="7C9F609F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13681B3F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SE</w:t>
            </w:r>
          </w:p>
        </w:tc>
        <w:tc>
          <w:tcPr>
            <w:tcW w:w="6939" w:type="dxa"/>
            <w:shd w:val="clear" w:color="auto" w:fill="auto"/>
          </w:tcPr>
          <w:p w14:paraId="1BEA0A71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É um processo elementar que envia dados ou informações de controle para fora da fronteira da aplicação.</w:t>
            </w:r>
          </w:p>
        </w:tc>
      </w:tr>
      <w:tr w:rsidR="007C25D1" w:rsidRPr="007C25D1" w14:paraId="3F37BAB8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094AB039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ALR</w:t>
            </w:r>
          </w:p>
        </w:tc>
        <w:tc>
          <w:tcPr>
            <w:tcW w:w="6939" w:type="dxa"/>
            <w:shd w:val="clear" w:color="auto" w:fill="auto"/>
          </w:tcPr>
          <w:p w14:paraId="115722F2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Um tipo de arquivo referenciado é:</w:t>
            </w:r>
          </w:p>
          <w:p w14:paraId="56E46625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proofErr w:type="gramStart"/>
            <w:r w:rsidRPr="007C25D1">
              <w:rPr>
                <w:rStyle w:val="nfaseIntensa"/>
              </w:rPr>
              <w:t>•Um</w:t>
            </w:r>
            <w:proofErr w:type="gramEnd"/>
            <w:r w:rsidRPr="007C25D1">
              <w:rPr>
                <w:rStyle w:val="nfaseIntensa"/>
              </w:rPr>
              <w:t xml:space="preserve"> arquivo lógico interno lido ou mantido por uma função de transação,</w:t>
            </w:r>
          </w:p>
          <w:p w14:paraId="132F772E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Ou</w:t>
            </w:r>
          </w:p>
          <w:p w14:paraId="1EFBDC1B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•Um arquivo de interface externa lido por uma função de transação.</w:t>
            </w:r>
          </w:p>
        </w:tc>
      </w:tr>
      <w:tr w:rsidR="007C25D1" w:rsidRPr="007C25D1" w14:paraId="5DBED24F" w14:textId="77777777" w:rsidTr="001B5CA4">
        <w:trPr>
          <w:jc w:val="center"/>
        </w:trPr>
        <w:tc>
          <w:tcPr>
            <w:tcW w:w="1555" w:type="dxa"/>
            <w:shd w:val="clear" w:color="auto" w:fill="auto"/>
          </w:tcPr>
          <w:p w14:paraId="5803068D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RLR</w:t>
            </w:r>
          </w:p>
        </w:tc>
        <w:tc>
          <w:tcPr>
            <w:tcW w:w="6939" w:type="dxa"/>
            <w:shd w:val="clear" w:color="auto" w:fill="auto"/>
          </w:tcPr>
          <w:p w14:paraId="071F23AC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Um Tipo de Registro Elementar (RLR) é um subgrupo de dados reconhecido</w:t>
            </w:r>
          </w:p>
          <w:p w14:paraId="50A825CC" w14:textId="77777777" w:rsidR="007C25D1" w:rsidRPr="007C25D1" w:rsidRDefault="007C25D1" w:rsidP="001B5CA4">
            <w:pPr>
              <w:spacing w:line="259" w:lineRule="auto"/>
              <w:jc w:val="left"/>
              <w:rPr>
                <w:rStyle w:val="nfaseIntensa"/>
              </w:rPr>
            </w:pPr>
            <w:r w:rsidRPr="007C25D1">
              <w:rPr>
                <w:rStyle w:val="nfaseIntensa"/>
              </w:rPr>
              <w:t>pelo usuário dentro de um ALI ou um AIE.</w:t>
            </w:r>
          </w:p>
        </w:tc>
      </w:tr>
    </w:tbl>
    <w:p w14:paraId="5666E98D" w14:textId="77777777" w:rsidR="007C25D1" w:rsidRPr="007C25D1" w:rsidRDefault="007C25D1" w:rsidP="007C25D1"/>
    <w:p w14:paraId="1294BF67" w14:textId="5C88EE5C" w:rsidR="002505F4" w:rsidRDefault="002505F4" w:rsidP="002505F4">
      <w:pPr>
        <w:pStyle w:val="Ttulo1"/>
        <w:rPr>
          <w:color w:val="ED7D31" w:themeColor="accent2"/>
        </w:rPr>
      </w:pPr>
      <w:bookmarkStart w:id="18" w:name="_Toc517771871"/>
      <w:r>
        <w:rPr>
          <w:color w:val="ED7D31" w:themeColor="accent2"/>
        </w:rPr>
        <w:t>Premissas</w:t>
      </w:r>
      <w:bookmarkEnd w:id="18"/>
    </w:p>
    <w:p w14:paraId="0C2D2122" w14:textId="11179E9C" w:rsidR="0043560E" w:rsidRDefault="0043560E" w:rsidP="0043560E">
      <w:r>
        <w:t>&lt;&lt;Nessa seção devem ser registradas todas as decisões</w:t>
      </w:r>
      <w:r w:rsidR="00C06D73">
        <w:t xml:space="preserve"> tomadas</w:t>
      </w:r>
      <w:r>
        <w:t xml:space="preserve"> e premissas que foram consideradas na criação dessa </w:t>
      </w:r>
      <w:r w:rsidR="00CA6607">
        <w:t>proposta. &gt;</w:t>
      </w:r>
      <w:r>
        <w:t>&gt;</w:t>
      </w:r>
    </w:p>
    <w:p w14:paraId="522C9126" w14:textId="77777777" w:rsidR="00CA6607" w:rsidRPr="0043560E" w:rsidRDefault="00CA6607" w:rsidP="0043560E"/>
    <w:p w14:paraId="5D450056" w14:textId="777EE372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 xml:space="preserve">Para a contagem de </w:t>
      </w:r>
      <w:r w:rsidR="00CA6607" w:rsidRPr="007C25D1">
        <w:rPr>
          <w:rStyle w:val="nfaseIntensa"/>
        </w:rPr>
        <w:t>pontos</w:t>
      </w:r>
      <w:r w:rsidRPr="007C25D1">
        <w:rPr>
          <w:rStyle w:val="nfaseIntensa"/>
        </w:rPr>
        <w:t xml:space="preserve"> de função estimada, o processo elementar “Exibir lista de estabelecimentos credenciados” foi considerado como SE, </w:t>
      </w:r>
      <w:r w:rsidR="00CA6607" w:rsidRPr="007C25D1">
        <w:rPr>
          <w:rStyle w:val="nfaseIntensa"/>
        </w:rPr>
        <w:t>pois,</w:t>
      </w:r>
      <w:r w:rsidRPr="007C25D1">
        <w:rPr>
          <w:rStyle w:val="nfaseIntensa"/>
        </w:rPr>
        <w:t xml:space="preserve"> é requisitado que a funcionalidade permita apenas 10 estabelecimentos por página, ou seja realize o cálculo do número de estabelecimentos máximo permitido para exibir. A </w:t>
      </w:r>
      <w:r w:rsidRPr="007C25D1">
        <w:rPr>
          <w:rStyle w:val="nfaseIntensa"/>
        </w:rPr>
        <w:fldChar w:fldCharType="begin"/>
      </w:r>
      <w:r w:rsidRPr="007C25D1">
        <w:rPr>
          <w:rStyle w:val="nfaseIntensa"/>
        </w:rPr>
        <w:instrText xml:space="preserve"> REF _Ref516815567 \h </w:instrText>
      </w:r>
      <w:r>
        <w:rPr>
          <w:rStyle w:val="nfaseIntensa"/>
        </w:rPr>
        <w:instrText xml:space="preserve"> \* MERGEFORMAT </w:instrText>
      </w:r>
      <w:r w:rsidRPr="007C25D1">
        <w:rPr>
          <w:rStyle w:val="nfaseIntensa"/>
        </w:rPr>
      </w:r>
      <w:r w:rsidRPr="007C25D1">
        <w:rPr>
          <w:rStyle w:val="nfaseIntensa"/>
        </w:rPr>
        <w:fldChar w:fldCharType="separate"/>
      </w:r>
      <w:r w:rsidR="00D73C78" w:rsidRPr="00D73C78">
        <w:rPr>
          <w:rStyle w:val="nfaseIntensa"/>
        </w:rPr>
        <w:t>Figura 1</w:t>
      </w:r>
      <w:r w:rsidRPr="007C25D1">
        <w:rPr>
          <w:rStyle w:val="nfaseIntensa"/>
        </w:rPr>
        <w:fldChar w:fldCharType="end"/>
      </w:r>
      <w:r w:rsidRPr="007C25D1">
        <w:rPr>
          <w:rStyle w:val="nfaseIntensa"/>
        </w:rPr>
        <w:t xml:space="preserve"> demonstra o ponto mencionado, que está presente na página 12.</w:t>
      </w:r>
    </w:p>
    <w:p w14:paraId="3B2ADC54" w14:textId="77777777" w:rsidR="007C25D1" w:rsidRPr="007C25D1" w:rsidRDefault="007C25D1" w:rsidP="007C25D1">
      <w:pPr>
        <w:rPr>
          <w:rStyle w:val="nfaseIntensa"/>
        </w:rPr>
      </w:pPr>
    </w:p>
    <w:p w14:paraId="76534A5E" w14:textId="2161D701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  <w:noProof/>
          <w:lang w:eastAsia="pt-BR"/>
        </w:rPr>
        <w:drawing>
          <wp:inline distT="0" distB="0" distL="0" distR="0" wp14:anchorId="1BC48592" wp14:editId="16359A01">
            <wp:extent cx="6115050" cy="257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FFC4" w14:textId="59CCBD20" w:rsidR="007C25D1" w:rsidRPr="00C06D73" w:rsidRDefault="007C25D1" w:rsidP="007C25D1">
      <w:pPr>
        <w:pStyle w:val="Legenda"/>
        <w:jc w:val="center"/>
        <w:rPr>
          <w:rStyle w:val="nfaseIntensa"/>
          <w:b w:val="0"/>
        </w:rPr>
      </w:pPr>
      <w:bookmarkStart w:id="19" w:name="_Ref516815567"/>
      <w:r w:rsidRPr="00C06D73">
        <w:rPr>
          <w:rStyle w:val="nfaseIntensa"/>
          <w:b w:val="0"/>
        </w:rPr>
        <w:t xml:space="preserve">Figura </w:t>
      </w:r>
      <w:r w:rsidRPr="00C06D73">
        <w:rPr>
          <w:rStyle w:val="nfaseIntensa"/>
          <w:b w:val="0"/>
        </w:rPr>
        <w:fldChar w:fldCharType="begin"/>
      </w:r>
      <w:r w:rsidRPr="00C06D73">
        <w:rPr>
          <w:rStyle w:val="nfaseIntensa"/>
          <w:b w:val="0"/>
        </w:rPr>
        <w:instrText xml:space="preserve"> SEQ Figura \* ARABIC </w:instrText>
      </w:r>
      <w:r w:rsidRPr="00C06D73">
        <w:rPr>
          <w:rStyle w:val="nfaseIntensa"/>
          <w:b w:val="0"/>
        </w:rPr>
        <w:fldChar w:fldCharType="separate"/>
      </w:r>
      <w:r w:rsidR="00D73C78">
        <w:rPr>
          <w:rStyle w:val="nfaseIntensa"/>
          <w:b w:val="0"/>
          <w:noProof/>
        </w:rPr>
        <w:t>1</w:t>
      </w:r>
      <w:r w:rsidRPr="00C06D73">
        <w:rPr>
          <w:rStyle w:val="nfaseIntensa"/>
          <w:b w:val="0"/>
        </w:rPr>
        <w:fldChar w:fldCharType="end"/>
      </w:r>
      <w:bookmarkEnd w:id="19"/>
      <w:r w:rsidRPr="00C06D73">
        <w:rPr>
          <w:rStyle w:val="nfaseIntensa"/>
          <w:b w:val="0"/>
        </w:rPr>
        <w:t xml:space="preserve">. Requisito para cálculo de estabelecimentos por página no processo elementar “Exibir lista de estabelecimentos credenciados” </w:t>
      </w:r>
    </w:p>
    <w:p w14:paraId="0BA21FB2" w14:textId="77777777" w:rsidR="007C25D1" w:rsidRPr="007C25D1" w:rsidRDefault="007C25D1" w:rsidP="007C25D1"/>
    <w:p w14:paraId="2E96185C" w14:textId="777B4F4E" w:rsidR="002505F4" w:rsidRDefault="002505F4" w:rsidP="002505F4">
      <w:pPr>
        <w:pStyle w:val="Ttulo1"/>
        <w:rPr>
          <w:color w:val="ED7D31" w:themeColor="accent2"/>
        </w:rPr>
      </w:pPr>
      <w:bookmarkStart w:id="20" w:name="_Toc517771872"/>
      <w:r>
        <w:rPr>
          <w:color w:val="ED7D31" w:themeColor="accent2"/>
        </w:rPr>
        <w:lastRenderedPageBreak/>
        <w:t>Parecer de Métricas</w:t>
      </w:r>
      <w:bookmarkEnd w:id="20"/>
    </w:p>
    <w:p w14:paraId="37118297" w14:textId="67BB1B6E" w:rsidR="007C25D1" w:rsidRDefault="007C25D1" w:rsidP="0043560E">
      <w:pPr>
        <w:rPr>
          <w:rStyle w:val="nfaseIntensa"/>
          <w:i w:val="0"/>
          <w:color w:val="000000" w:themeColor="text1"/>
        </w:rPr>
      </w:pPr>
      <w:r w:rsidRPr="0043560E">
        <w:rPr>
          <w:rStyle w:val="nfaseIntensa"/>
          <w:i w:val="0"/>
          <w:color w:val="000000" w:themeColor="text1"/>
        </w:rPr>
        <w:t>A demanda foi metrificada e avaliada em</w:t>
      </w:r>
      <w:r w:rsidR="0043560E">
        <w:rPr>
          <w:rStyle w:val="nfaseIntensa"/>
          <w:i w:val="0"/>
          <w:color w:val="000000" w:themeColor="text1"/>
        </w:rPr>
        <w:t xml:space="preserve"> &lt;&lt;</w:t>
      </w:r>
      <w:r w:rsidR="0043560E" w:rsidRPr="004515EE">
        <w:rPr>
          <w:rStyle w:val="nfaseIntensa"/>
          <w:b/>
          <w:i w:val="0"/>
          <w:color w:val="000000" w:themeColor="text1"/>
        </w:rPr>
        <w:t xml:space="preserve">n° </w:t>
      </w:r>
      <w:proofErr w:type="spellStart"/>
      <w:r w:rsidR="0043560E" w:rsidRPr="004515EE">
        <w:rPr>
          <w:rStyle w:val="nfaseIntensa"/>
          <w:b/>
          <w:i w:val="0"/>
          <w:color w:val="000000" w:themeColor="text1"/>
        </w:rPr>
        <w:t>aPF</w:t>
      </w:r>
      <w:proofErr w:type="spellEnd"/>
      <w:r w:rsidR="0043560E">
        <w:rPr>
          <w:rStyle w:val="nfaseIntensa"/>
          <w:i w:val="0"/>
          <w:color w:val="000000" w:themeColor="text1"/>
        </w:rPr>
        <w:t>&gt;&gt;</w:t>
      </w:r>
      <w:r w:rsidRPr="0043560E">
        <w:rPr>
          <w:rStyle w:val="nfaseIntensa"/>
          <w:i w:val="0"/>
          <w:color w:val="000000" w:themeColor="text1"/>
        </w:rPr>
        <w:t xml:space="preserve"> </w:t>
      </w:r>
      <w:proofErr w:type="spellStart"/>
      <w:r w:rsidRPr="0043560E">
        <w:rPr>
          <w:rStyle w:val="nfaseIntensa"/>
          <w:i w:val="0"/>
          <w:color w:val="000000" w:themeColor="text1"/>
        </w:rPr>
        <w:t>aPF’s</w:t>
      </w:r>
      <w:proofErr w:type="spellEnd"/>
      <w:r w:rsidRPr="0043560E">
        <w:rPr>
          <w:rStyle w:val="nfaseIntensa"/>
          <w:i w:val="0"/>
          <w:color w:val="000000" w:themeColor="text1"/>
        </w:rPr>
        <w:t>, tamanho este que foi obtido através da aplicação do método de medição funcional Análise em Pontos de Função IFPUG.</w:t>
      </w:r>
    </w:p>
    <w:p w14:paraId="10184A58" w14:textId="77777777" w:rsidR="00BE6265" w:rsidRPr="0043560E" w:rsidRDefault="00BE6265" w:rsidP="0043560E">
      <w:pPr>
        <w:rPr>
          <w:rStyle w:val="nfaseIntensa"/>
          <w:i w:val="0"/>
          <w:color w:val="000000" w:themeColor="text1"/>
        </w:rPr>
      </w:pPr>
    </w:p>
    <w:p w14:paraId="4ABBBC7D" w14:textId="613DF2E3" w:rsidR="001B5CA4" w:rsidRPr="001B5CA4" w:rsidRDefault="001B5CA4" w:rsidP="001B5CA4">
      <w:pPr>
        <w:rPr>
          <w:rStyle w:val="nfaseIntensa"/>
        </w:rPr>
      </w:pPr>
      <w:r w:rsidRPr="001B5CA4">
        <w:rPr>
          <w:rStyle w:val="nfaseIntensa"/>
        </w:rPr>
        <w:t xml:space="preserve">A demanda foi metrificada e avaliada em </w:t>
      </w:r>
      <w:r>
        <w:rPr>
          <w:rStyle w:val="nfaseIntensa"/>
        </w:rPr>
        <w:t xml:space="preserve">55 </w:t>
      </w:r>
      <w:proofErr w:type="spellStart"/>
      <w:r w:rsidRPr="001B5CA4">
        <w:rPr>
          <w:rStyle w:val="nfaseIntensa"/>
        </w:rPr>
        <w:t>aPF’s</w:t>
      </w:r>
      <w:proofErr w:type="spellEnd"/>
      <w:r w:rsidRPr="001B5CA4">
        <w:rPr>
          <w:rStyle w:val="nfaseIntensa"/>
        </w:rPr>
        <w:t>, tamanho este que foi obtido através da aplicação do método de medição funcional Análise em Pontos de Função IFPUG.</w:t>
      </w:r>
    </w:p>
    <w:p w14:paraId="509E6017" w14:textId="77777777" w:rsidR="007C25D1" w:rsidRPr="007C25D1" w:rsidRDefault="007C25D1" w:rsidP="007C25D1"/>
    <w:p w14:paraId="42BF4E6F" w14:textId="7D5ABFA8" w:rsidR="007C25D1" w:rsidRDefault="007C25D1" w:rsidP="007C25D1">
      <w:pPr>
        <w:pStyle w:val="Ttulo2"/>
      </w:pPr>
      <w:bookmarkStart w:id="21" w:name="_Toc517771873"/>
      <w:r>
        <w:t>Planilha de Contagem</w:t>
      </w:r>
      <w:bookmarkEnd w:id="21"/>
    </w:p>
    <w:p w14:paraId="00A79AB4" w14:textId="112BB866" w:rsidR="001B5CA4" w:rsidRPr="001B5CA4" w:rsidRDefault="001B5CA4" w:rsidP="001B5CA4">
      <w:r>
        <w:t>&lt;&lt; Insira aqui a planilha de contagem que foi gerada para a contagem de pontos de função. &gt;&gt;</w:t>
      </w:r>
    </w:p>
    <w:p w14:paraId="52AF6CA9" w14:textId="40D4F688" w:rsidR="007C25D1" w:rsidRDefault="007C25D1" w:rsidP="007C25D1">
      <w:pPr>
        <w:pStyle w:val="Ttulo2"/>
      </w:pPr>
      <w:bookmarkStart w:id="22" w:name="_Toc517771874"/>
      <w:r>
        <w:t>Detalhes da Contagem</w:t>
      </w:r>
      <w:bookmarkEnd w:id="22"/>
    </w:p>
    <w:p w14:paraId="27D68A6F" w14:textId="2ABDFD2A" w:rsidR="001B5CA4" w:rsidRPr="001B5CA4" w:rsidRDefault="001B5CA4" w:rsidP="001B5CA4">
      <w:r>
        <w:t xml:space="preserve">&lt;&lt;Nessa seção deve ser adicionadas itens complementares à contagem realizada, como demonstrado no exemplo abaixo. É possível ainda que sejam acrescentados campos não contemplados no exemplo, desde que sirvam para detalhar </w:t>
      </w:r>
      <w:r w:rsidR="00C06D73">
        <w:t xml:space="preserve">ou explicar </w:t>
      </w:r>
      <w:r>
        <w:t xml:space="preserve">a </w:t>
      </w:r>
      <w:r w:rsidR="00D460F3">
        <w:t>contagem. &gt;</w:t>
      </w:r>
      <w:r>
        <w:t>&gt;</w:t>
      </w:r>
    </w:p>
    <w:p w14:paraId="59546220" w14:textId="77777777" w:rsidR="00D460F3" w:rsidRDefault="00D460F3" w:rsidP="007C25D1">
      <w:pPr>
        <w:rPr>
          <w:rStyle w:val="nfaseIntensa"/>
        </w:rPr>
      </w:pPr>
    </w:p>
    <w:p w14:paraId="78F844C4" w14:textId="7140ADB1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Propósito da contagem: Estimar o tamanho funcional do projeto com intuito de prover insumos na determinação do custo, prazo e recursos para o projeto.</w:t>
      </w:r>
    </w:p>
    <w:p w14:paraId="67730398" w14:textId="77777777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Tipo da contagem: Projeto de desenvolvimento</w:t>
      </w:r>
    </w:p>
    <w:p w14:paraId="425DC9BE" w14:textId="5FD927ED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Escopo da contagem: Todas as funcionalidades coletadas no documento “ESPECIFICAÇÃO MELHORIAS CONSULTA REDE PORTAL (</w:t>
      </w:r>
      <w:r w:rsidR="00BE6265" w:rsidRPr="007C25D1">
        <w:rPr>
          <w:rStyle w:val="nfaseIntensa"/>
        </w:rPr>
        <w:t>1) ”</w:t>
      </w:r>
    </w:p>
    <w:p w14:paraId="23114A9A" w14:textId="77777777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>Data da contagem: 15/06/2018</w:t>
      </w:r>
    </w:p>
    <w:p w14:paraId="6967C1D8" w14:textId="77777777" w:rsidR="007C25D1" w:rsidRPr="007C25D1" w:rsidRDefault="007C25D1" w:rsidP="007C25D1">
      <w:pPr>
        <w:rPr>
          <w:rStyle w:val="nfaseIntensa"/>
        </w:rPr>
      </w:pPr>
      <w:r w:rsidRPr="007C25D1">
        <w:rPr>
          <w:rStyle w:val="nfaseIntensa"/>
        </w:rPr>
        <w:t xml:space="preserve">Resultado da contagem: 77,75 </w:t>
      </w:r>
      <w:proofErr w:type="spellStart"/>
      <w:r w:rsidRPr="007C25D1">
        <w:rPr>
          <w:rStyle w:val="nfaseIntensa"/>
        </w:rPr>
        <w:t>aFP</w:t>
      </w:r>
      <w:proofErr w:type="spellEnd"/>
      <w:r w:rsidRPr="007C25D1">
        <w:rPr>
          <w:rStyle w:val="nfaseIntensa"/>
        </w:rPr>
        <w:t xml:space="preserve"> (IFPUG-ISO/IEC 20926)</w:t>
      </w:r>
    </w:p>
    <w:p w14:paraId="7DBA8CA9" w14:textId="77777777" w:rsidR="007C25D1" w:rsidRPr="007C25D1" w:rsidRDefault="007C25D1" w:rsidP="007C25D1"/>
    <w:p w14:paraId="1182C64D" w14:textId="03E0848B" w:rsidR="002505F4" w:rsidRDefault="002505F4" w:rsidP="002505F4">
      <w:pPr>
        <w:pStyle w:val="Ttulo1"/>
        <w:rPr>
          <w:color w:val="ED7D31" w:themeColor="accent2"/>
        </w:rPr>
      </w:pPr>
      <w:bookmarkStart w:id="23" w:name="_Toc517771875"/>
      <w:r>
        <w:rPr>
          <w:color w:val="ED7D31" w:themeColor="accent2"/>
        </w:rPr>
        <w:t>Previsão de Esforço e de Prazo</w:t>
      </w:r>
      <w:bookmarkEnd w:id="23"/>
    </w:p>
    <w:p w14:paraId="16953004" w14:textId="170BFE73" w:rsidR="001B5CA4" w:rsidRDefault="001B5CA4" w:rsidP="001B5CA4">
      <w:r>
        <w:t>&lt;&lt;Esta seção é padrão e não deve ser alterado sem consulta prévia ao seu líder, exceto pelo prazo. Deve ser consultado algum líder para determinar o prazo de entrega do projeto.&gt;&gt;</w:t>
      </w:r>
    </w:p>
    <w:p w14:paraId="035FD087" w14:textId="77777777" w:rsidR="007A6999" w:rsidRDefault="007A6999" w:rsidP="007C25D1">
      <w:pPr>
        <w:pStyle w:val="PargrafodaLista"/>
        <w:ind w:left="0"/>
      </w:pPr>
    </w:p>
    <w:p w14:paraId="6D520BC0" w14:textId="0045732A" w:rsidR="007C25D1" w:rsidRDefault="007C25D1" w:rsidP="007C25D1">
      <w:pPr>
        <w:pStyle w:val="PargrafodaLista"/>
        <w:ind w:left="0"/>
      </w:pPr>
      <w:r w:rsidRPr="007D359F">
        <w:t>Para realização das atividades descritas acima o esforço e prazo previsto:</w:t>
      </w:r>
    </w:p>
    <w:tbl>
      <w:tblPr>
        <w:tblW w:w="62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9"/>
        <w:gridCol w:w="2275"/>
      </w:tblGrid>
      <w:tr w:rsidR="007C25D1" w14:paraId="73A748AE" w14:textId="77777777" w:rsidTr="001B5CA4">
        <w:trPr>
          <w:trHeight w:val="285"/>
          <w:jc w:val="center"/>
        </w:trPr>
        <w:tc>
          <w:tcPr>
            <w:tcW w:w="3979" w:type="dxa"/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9B597" w14:textId="77777777" w:rsidR="007C25D1" w:rsidRDefault="007C25D1" w:rsidP="001B5CA4">
            <w:pPr>
              <w:pStyle w:val="PargrafodaLista"/>
              <w:ind w:left="0"/>
              <w:jc w:val="center"/>
            </w:pPr>
            <w:r>
              <w:rPr>
                <w:b/>
                <w:bCs/>
                <w:color w:val="FFFFFF"/>
                <w:u w:color="FFFFFF"/>
              </w:rPr>
              <w:t>Tecnologia/Aplicação</w:t>
            </w:r>
          </w:p>
        </w:tc>
        <w:tc>
          <w:tcPr>
            <w:tcW w:w="2275" w:type="dxa"/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850F9" w14:textId="77777777" w:rsidR="007C25D1" w:rsidRDefault="007C25D1" w:rsidP="001B5CA4">
            <w:pPr>
              <w:pStyle w:val="PargrafodaLista"/>
              <w:ind w:left="0"/>
              <w:jc w:val="center"/>
            </w:pPr>
            <w:r>
              <w:rPr>
                <w:b/>
                <w:bCs/>
                <w:color w:val="FFFFFF"/>
                <w:u w:color="FFFFFF"/>
              </w:rPr>
              <w:t>Prazo</w:t>
            </w:r>
          </w:p>
        </w:tc>
      </w:tr>
      <w:tr w:rsidR="007C25D1" w14:paraId="3900B53F" w14:textId="77777777" w:rsidTr="001B5CA4">
        <w:trPr>
          <w:trHeight w:val="761"/>
          <w:jc w:val="center"/>
        </w:trPr>
        <w:tc>
          <w:tcPr>
            <w:tcW w:w="3979" w:type="dxa"/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C2E73" w14:textId="77777777" w:rsidR="007C25D1" w:rsidRDefault="007C25D1" w:rsidP="001B5CA4">
            <w:pPr>
              <w:pStyle w:val="PargrafodaLista"/>
              <w:ind w:left="0"/>
              <w:jc w:val="center"/>
              <w:rPr>
                <w:rFonts w:ascii="Helvetica"/>
                <w:b/>
                <w:bCs/>
                <w:color w:val="FFFFFF"/>
                <w:sz w:val="20"/>
                <w:szCs w:val="20"/>
                <w:u w:color="FFFFFF"/>
              </w:rPr>
            </w:pPr>
            <w:r>
              <w:rPr>
                <w:rFonts w:ascii="Helvetica"/>
                <w:b/>
                <w:bCs/>
                <w:color w:val="FFFFFF"/>
                <w:sz w:val="20"/>
                <w:szCs w:val="20"/>
                <w:u w:color="FFFFFF"/>
              </w:rPr>
              <w:t>Website responsivo</w:t>
            </w:r>
          </w:p>
        </w:tc>
        <w:tc>
          <w:tcPr>
            <w:tcW w:w="2275" w:type="dxa"/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ED9B4" w14:textId="77777777" w:rsidR="007C25D1" w:rsidRPr="00647E09" w:rsidRDefault="007C25D1" w:rsidP="001B5CA4">
            <w:pPr>
              <w:pStyle w:val="PargrafodaLista"/>
              <w:ind w:left="0"/>
              <w:jc w:val="center"/>
              <w:rPr>
                <w:b/>
              </w:rPr>
            </w:pPr>
            <w:r>
              <w:t>Valor Total:</w:t>
            </w:r>
          </w:p>
          <w:p w14:paraId="53E2A5D5" w14:textId="4A1283F9" w:rsidR="007C25D1" w:rsidRDefault="007C25D1" w:rsidP="001B5CA4">
            <w:pPr>
              <w:pStyle w:val="PargrafodaLista"/>
              <w:ind w:left="0"/>
              <w:jc w:val="center"/>
            </w:pPr>
            <w:r>
              <w:t xml:space="preserve">Prazo: &lt;&lt;Prazo a ser determinado </w:t>
            </w:r>
            <w:r w:rsidR="001B5CA4">
              <w:t>junt</w:t>
            </w:r>
            <w:r>
              <w:t>o</w:t>
            </w:r>
            <w:r w:rsidR="001B5CA4">
              <w:t xml:space="preserve"> ao</w:t>
            </w:r>
            <w:r>
              <w:t xml:space="preserve"> </w:t>
            </w:r>
            <w:r w:rsidR="00D66DA1">
              <w:t>líder</w:t>
            </w:r>
            <w:r>
              <w:t>&gt;&gt;</w:t>
            </w:r>
          </w:p>
        </w:tc>
      </w:tr>
    </w:tbl>
    <w:p w14:paraId="6B35F5B2" w14:textId="77777777" w:rsidR="007C25D1" w:rsidRPr="00647E09" w:rsidRDefault="007C25D1" w:rsidP="007C25D1"/>
    <w:p w14:paraId="101F9644" w14:textId="77777777" w:rsidR="007C25D1" w:rsidRDefault="007C25D1" w:rsidP="007C25D1">
      <w:r>
        <w:t>Incluindo todas etapas de análise, desenvolvimento, testes e acompanhamento remoto pós implantação.</w:t>
      </w:r>
    </w:p>
    <w:p w14:paraId="51F4D52D" w14:textId="77777777" w:rsidR="007C25D1" w:rsidRPr="007C25D1" w:rsidRDefault="007C25D1" w:rsidP="007C25D1"/>
    <w:p w14:paraId="44EF5245" w14:textId="705F5566" w:rsidR="002505F4" w:rsidRDefault="002505F4" w:rsidP="002505F4">
      <w:pPr>
        <w:pStyle w:val="Ttulo1"/>
        <w:rPr>
          <w:color w:val="ED7D31" w:themeColor="accent2"/>
        </w:rPr>
      </w:pPr>
      <w:bookmarkStart w:id="24" w:name="_Toc517771876"/>
      <w:r>
        <w:rPr>
          <w:color w:val="ED7D31" w:themeColor="accent2"/>
        </w:rPr>
        <w:t>Condições Comerciais</w:t>
      </w:r>
      <w:bookmarkEnd w:id="24"/>
    </w:p>
    <w:p w14:paraId="145C2FCE" w14:textId="4983301B" w:rsidR="007C25D1" w:rsidRDefault="007C25D1" w:rsidP="007C25D1">
      <w:r>
        <w:t xml:space="preserve">&lt;&lt;Esta seção é padrão e não deve ser alterado sem consulta prévia ao seu </w:t>
      </w:r>
      <w:r w:rsidR="002F0CAC">
        <w:t>líder. &gt;</w:t>
      </w:r>
      <w:r>
        <w:t>&gt;</w:t>
      </w:r>
    </w:p>
    <w:p w14:paraId="1F14ABC3" w14:textId="77777777" w:rsidR="007C25D1" w:rsidRPr="007C25D1" w:rsidRDefault="007C25D1" w:rsidP="007C25D1"/>
    <w:p w14:paraId="68A2B9F5" w14:textId="77777777" w:rsidR="002505F4" w:rsidRPr="004A70DA" w:rsidRDefault="002505F4" w:rsidP="002505F4">
      <w:pPr>
        <w:numPr>
          <w:ilvl w:val="0"/>
          <w:numId w:val="10"/>
        </w:numPr>
        <w:suppressAutoHyphens/>
        <w:spacing w:line="240" w:lineRule="auto"/>
      </w:pPr>
      <w:r w:rsidRPr="004A70DA">
        <w:t>Impostos inclusos.</w:t>
      </w:r>
    </w:p>
    <w:p w14:paraId="45C4ED08" w14:textId="67593D2B" w:rsidR="002505F4" w:rsidRDefault="002505F4" w:rsidP="002505F4">
      <w:pPr>
        <w:pStyle w:val="Ttulo2"/>
      </w:pPr>
      <w:bookmarkStart w:id="25" w:name="_Toc516917563"/>
      <w:bookmarkStart w:id="26" w:name="_Toc517771877"/>
      <w:r w:rsidRPr="004A70DA">
        <w:t>Formas de Pagamento</w:t>
      </w:r>
      <w:bookmarkEnd w:id="25"/>
      <w:bookmarkEnd w:id="26"/>
    </w:p>
    <w:p w14:paraId="658C89BD" w14:textId="725D28E4" w:rsidR="007C25D1" w:rsidRDefault="007C25D1" w:rsidP="007C25D1">
      <w:r>
        <w:t>&lt;</w:t>
      </w:r>
      <w:proofErr w:type="gramStart"/>
      <w:r>
        <w:t>&lt;Esta</w:t>
      </w:r>
      <w:proofErr w:type="gramEnd"/>
      <w:r>
        <w:t xml:space="preserve"> seção é padrão e não deve ser alterado sem consulta prévia ao seu </w:t>
      </w:r>
      <w:r w:rsidR="002F0CAC">
        <w:t>líder. &gt;</w:t>
      </w:r>
      <w:r>
        <w:t>&gt;</w:t>
      </w:r>
    </w:p>
    <w:p w14:paraId="5C9F1807" w14:textId="77777777" w:rsidR="007C25D1" w:rsidRPr="007C25D1" w:rsidRDefault="007C25D1" w:rsidP="007C25D1"/>
    <w:p w14:paraId="2EC61D81" w14:textId="77777777" w:rsidR="002505F4" w:rsidRPr="004A70DA" w:rsidRDefault="002505F4" w:rsidP="002505F4">
      <w:pPr>
        <w:numPr>
          <w:ilvl w:val="0"/>
          <w:numId w:val="10"/>
        </w:numPr>
        <w:spacing w:line="240" w:lineRule="auto"/>
        <w:jc w:val="left"/>
        <w:rPr>
          <w:rFonts w:cs="Calibri"/>
          <w:bCs/>
          <w:color w:val="000000"/>
          <w:lang w:eastAsia="pt-BR"/>
        </w:rPr>
      </w:pPr>
      <w:r w:rsidRPr="004A70DA">
        <w:rPr>
          <w:rFonts w:cs="Calibri"/>
          <w:bCs/>
          <w:color w:val="000000"/>
          <w:lang w:eastAsia="pt-BR"/>
        </w:rPr>
        <w:t xml:space="preserve">NF e Boleto: </w:t>
      </w:r>
    </w:p>
    <w:p w14:paraId="0166B04A" w14:textId="77777777" w:rsidR="002505F4" w:rsidRDefault="002505F4" w:rsidP="002505F4">
      <w:pPr>
        <w:numPr>
          <w:ilvl w:val="2"/>
          <w:numId w:val="11"/>
        </w:numPr>
        <w:spacing w:line="240" w:lineRule="auto"/>
        <w:jc w:val="left"/>
        <w:rPr>
          <w:rFonts w:cs="Calibri"/>
          <w:bCs/>
          <w:color w:val="000000"/>
          <w:lang w:eastAsia="pt-BR"/>
        </w:rPr>
      </w:pPr>
      <w:r>
        <w:rPr>
          <w:rFonts w:cs="Calibri"/>
          <w:bCs/>
          <w:color w:val="000000"/>
          <w:lang w:eastAsia="pt-BR"/>
        </w:rPr>
        <w:t>50</w:t>
      </w:r>
      <w:r w:rsidRPr="00733B76">
        <w:rPr>
          <w:rFonts w:cs="Calibri"/>
          <w:bCs/>
          <w:color w:val="000000"/>
          <w:lang w:eastAsia="pt-BR"/>
        </w:rPr>
        <w:t>% no aceite da proposta,</w:t>
      </w:r>
    </w:p>
    <w:p w14:paraId="5B85B2DD" w14:textId="77777777" w:rsidR="002505F4" w:rsidRPr="00A04057" w:rsidRDefault="002505F4" w:rsidP="002505F4">
      <w:pPr>
        <w:numPr>
          <w:ilvl w:val="2"/>
          <w:numId w:val="11"/>
        </w:numPr>
        <w:spacing w:line="240" w:lineRule="auto"/>
        <w:jc w:val="left"/>
        <w:rPr>
          <w:rFonts w:cs="Calibri"/>
          <w:bCs/>
          <w:color w:val="000000"/>
          <w:lang w:eastAsia="pt-BR"/>
        </w:rPr>
      </w:pPr>
      <w:r>
        <w:rPr>
          <w:rFonts w:cs="Calibri"/>
          <w:bCs/>
          <w:color w:val="000000"/>
          <w:lang w:eastAsia="pt-BR"/>
        </w:rPr>
        <w:t>50% na entrega da solução ou na data prevista caso ocorra atraso por conta do cliente</w:t>
      </w:r>
      <w:r w:rsidRPr="00733B76">
        <w:rPr>
          <w:rFonts w:cs="Calibri"/>
          <w:bCs/>
          <w:color w:val="000000"/>
          <w:lang w:eastAsia="pt-BR"/>
        </w:rPr>
        <w:t>;</w:t>
      </w:r>
    </w:p>
    <w:p w14:paraId="332BBA07" w14:textId="77777777" w:rsidR="002505F4" w:rsidRDefault="002505F4" w:rsidP="002505F4">
      <w:pPr>
        <w:numPr>
          <w:ilvl w:val="0"/>
          <w:numId w:val="10"/>
        </w:numPr>
        <w:suppressAutoHyphens/>
        <w:spacing w:line="240" w:lineRule="auto"/>
      </w:pPr>
      <w:r w:rsidRPr="004A70DA">
        <w:t>Esta proposta tem validade de 1</w:t>
      </w:r>
      <w:r>
        <w:t xml:space="preserve">5 </w:t>
      </w:r>
      <w:r w:rsidRPr="004A70DA">
        <w:t>dias.</w:t>
      </w:r>
    </w:p>
    <w:p w14:paraId="449F61BA" w14:textId="77777777" w:rsidR="002505F4" w:rsidRPr="002505F4" w:rsidRDefault="002505F4" w:rsidP="002505F4"/>
    <w:p w14:paraId="425C9225" w14:textId="05C90686" w:rsidR="002505F4" w:rsidRDefault="002505F4" w:rsidP="002505F4">
      <w:pPr>
        <w:pStyle w:val="Ttulo1"/>
        <w:rPr>
          <w:color w:val="ED7D31" w:themeColor="accent2"/>
        </w:rPr>
      </w:pPr>
      <w:bookmarkStart w:id="27" w:name="_Toc517771878"/>
      <w:r>
        <w:rPr>
          <w:color w:val="ED7D31" w:themeColor="accent2"/>
        </w:rPr>
        <w:t>Multas e Correções</w:t>
      </w:r>
      <w:bookmarkEnd w:id="27"/>
    </w:p>
    <w:p w14:paraId="0C0BE4A0" w14:textId="5F0AA12F" w:rsidR="007C25D1" w:rsidRDefault="007C25D1" w:rsidP="007C25D1">
      <w:r>
        <w:t xml:space="preserve">&lt;&lt;Esta seção é padrão e não deve ser alterado sem consulta prévia ao seu </w:t>
      </w:r>
      <w:r w:rsidR="007A6999">
        <w:t>líder. &gt;</w:t>
      </w:r>
      <w:r>
        <w:t>&gt;</w:t>
      </w:r>
    </w:p>
    <w:p w14:paraId="16610AF8" w14:textId="77777777" w:rsidR="007C25D1" w:rsidRPr="007C25D1" w:rsidRDefault="007C25D1" w:rsidP="007C25D1"/>
    <w:p w14:paraId="31ACD4B1" w14:textId="77777777" w:rsidR="002505F4" w:rsidRPr="004A70DA" w:rsidRDefault="002505F4" w:rsidP="002505F4">
      <w:pPr>
        <w:pStyle w:val="DefaultText"/>
        <w:tabs>
          <w:tab w:val="left" w:pos="567"/>
        </w:tabs>
        <w:rPr>
          <w:rFonts w:cs="Times New Roman"/>
          <w:sz w:val="22"/>
        </w:rPr>
      </w:pPr>
      <w:r w:rsidRPr="004A70DA">
        <w:rPr>
          <w:rFonts w:cs="Times New Roman"/>
          <w:sz w:val="22"/>
        </w:rPr>
        <w:t>Eventuais atrasos no pagamento estarão sujeitos a cobrança de Encargos Financeiros sobre as parcelas em aberto, calculados com base na variação do CDI verificada entre a data de vencimento até a data do efetivo pagamento, além de multa de 04% sobre o valor atualizado.</w:t>
      </w:r>
    </w:p>
    <w:p w14:paraId="04211558" w14:textId="77777777" w:rsidR="002505F4" w:rsidRPr="002505F4" w:rsidRDefault="002505F4" w:rsidP="002505F4"/>
    <w:p w14:paraId="46B95947" w14:textId="0FBAE981" w:rsidR="002505F4" w:rsidRDefault="002505F4" w:rsidP="002505F4">
      <w:pPr>
        <w:pStyle w:val="Ttulo1"/>
        <w:rPr>
          <w:color w:val="ED7D31" w:themeColor="accent2"/>
        </w:rPr>
      </w:pPr>
      <w:bookmarkStart w:id="28" w:name="_Toc517771879"/>
      <w:r>
        <w:rPr>
          <w:color w:val="ED7D31" w:themeColor="accent2"/>
        </w:rPr>
        <w:t>Aceite da Proposta</w:t>
      </w:r>
      <w:bookmarkEnd w:id="28"/>
    </w:p>
    <w:p w14:paraId="109CB463" w14:textId="7A6BE94B" w:rsidR="007C25D1" w:rsidRDefault="007C25D1" w:rsidP="007C25D1">
      <w:r>
        <w:t xml:space="preserve">&lt;&lt;Esta seção é padrão e não deve ser alterado sem consulta prévia ao seu </w:t>
      </w:r>
      <w:r w:rsidR="007A6999">
        <w:t>líder. &gt;</w:t>
      </w:r>
      <w:r>
        <w:t>&gt;</w:t>
      </w:r>
    </w:p>
    <w:p w14:paraId="4A4E9F58" w14:textId="77777777" w:rsidR="007C25D1" w:rsidRPr="007C25D1" w:rsidRDefault="007C25D1" w:rsidP="007C25D1"/>
    <w:p w14:paraId="096F6D56" w14:textId="77777777" w:rsidR="002505F4" w:rsidRPr="004A70DA" w:rsidRDefault="002505F4" w:rsidP="002505F4">
      <w:r w:rsidRPr="004A70DA">
        <w:t>Os termos comerciais aqui expressos substituem e cancelam todos os demais anteriormente ajustados, quer formalmente através de qualquer outro documento, quer verbalmente em reuniões específicas ou a qualquer outro título, valendo inclusive como contrato entre as partes para todos os fins de direito.</w:t>
      </w:r>
    </w:p>
    <w:p w14:paraId="12C228D4" w14:textId="77777777" w:rsidR="002505F4" w:rsidRDefault="002505F4" w:rsidP="002505F4"/>
    <w:p w14:paraId="3DA5036A" w14:textId="77777777" w:rsidR="002505F4" w:rsidRPr="004A70DA" w:rsidRDefault="002505F4" w:rsidP="002505F4">
      <w:r w:rsidRPr="004A70DA">
        <w:t>Dessa forma, esperamos estar satisfazendo a expectativa de V. Sas. Pelo que, firmamo-nos,</w:t>
      </w:r>
    </w:p>
    <w:p w14:paraId="7E80CE66" w14:textId="77777777" w:rsidR="002505F4" w:rsidRPr="004A70DA" w:rsidRDefault="002505F4" w:rsidP="002505F4">
      <w:pPr>
        <w:ind w:firstLine="360"/>
      </w:pPr>
    </w:p>
    <w:p w14:paraId="2E7B178A" w14:textId="77777777" w:rsidR="002505F4" w:rsidRDefault="002505F4" w:rsidP="002505F4"/>
    <w:p w14:paraId="4342E5F8" w14:textId="77777777" w:rsidR="002505F4" w:rsidRDefault="002505F4" w:rsidP="002505F4"/>
    <w:p w14:paraId="787D36F4" w14:textId="77777777" w:rsidR="002505F4" w:rsidRDefault="002505F4" w:rsidP="002505F4"/>
    <w:p w14:paraId="76B22300" w14:textId="77777777" w:rsidR="002505F4" w:rsidRPr="004A70DA" w:rsidRDefault="002505F4" w:rsidP="002505F4"/>
    <w:p w14:paraId="2AF5BAA7" w14:textId="77777777" w:rsidR="002505F4" w:rsidRPr="004A70DA" w:rsidRDefault="002505F4" w:rsidP="002505F4">
      <w:pPr>
        <w:ind w:firstLine="360"/>
      </w:pPr>
      <w:r w:rsidRPr="004A70DA">
        <w:t>Cordialmente,</w:t>
      </w:r>
    </w:p>
    <w:p w14:paraId="15FE1434" w14:textId="2F95A6DF" w:rsidR="00D66DA1" w:rsidRDefault="00A562E9" w:rsidP="00D66DA1">
      <w:pPr>
        <w:pStyle w:val="DefaultText"/>
        <w:jc w:val="center"/>
      </w:pPr>
      <w:r>
        <w:pict w14:anchorId="27B9E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230.1pt;height:96.05pt">
            <v:imagedata r:id="rId18" o:title=""/>
            <o:lock v:ext="edit" ungrouping="t" rotation="t" cropping="t" verticies="t" text="t" grouping="t"/>
            <o:signatureline v:ext="edit" id="{66E2FC2C-AA9B-41D9-AD25-778E0B5D40F8}" provid="{00000000-0000-0000-0000-000000000000}" o:suggestedsigner="Cliente" issignatureline="t"/>
          </v:shape>
        </w:pict>
      </w:r>
    </w:p>
    <w:p w14:paraId="57BC7D15" w14:textId="351C33DA" w:rsidR="002505F4" w:rsidRPr="0019271F" w:rsidRDefault="002505F4" w:rsidP="002505F4">
      <w:pPr>
        <w:pStyle w:val="DefaultText"/>
        <w:rPr>
          <w:sz w:val="22"/>
        </w:rPr>
      </w:pPr>
      <w:r w:rsidRPr="0019271F">
        <w:rPr>
          <w:sz w:val="22"/>
        </w:rPr>
        <w:t>Favor assinar, datar e carimbar a proposta</w:t>
      </w:r>
      <w:r w:rsidR="00D66DA1">
        <w:rPr>
          <w:sz w:val="22"/>
        </w:rPr>
        <w:t>.</w:t>
      </w:r>
    </w:p>
    <w:p w14:paraId="742FD174" w14:textId="77777777" w:rsidR="005C0FEC" w:rsidRPr="00444F4A" w:rsidRDefault="005C0FEC" w:rsidP="00444F4A">
      <w:pPr>
        <w:pStyle w:val="PargrafodaLista"/>
        <w:rPr>
          <w:sz w:val="16"/>
          <w:szCs w:val="16"/>
        </w:rPr>
      </w:pPr>
    </w:p>
    <w:sectPr w:rsidR="005C0FEC" w:rsidRPr="00444F4A" w:rsidSect="00E353E4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7B41E" w14:textId="77777777" w:rsidR="00C746C4" w:rsidRDefault="00C746C4" w:rsidP="00603E4E">
      <w:pPr>
        <w:spacing w:line="240" w:lineRule="auto"/>
      </w:pPr>
      <w:r>
        <w:separator/>
      </w:r>
    </w:p>
  </w:endnote>
  <w:endnote w:type="continuationSeparator" w:id="0">
    <w:p w14:paraId="11063445" w14:textId="77777777" w:rsidR="00C746C4" w:rsidRDefault="00C746C4" w:rsidP="00603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4736196"/>
      <w:docPartObj>
        <w:docPartGallery w:val="Page Numbers (Bottom of Page)"/>
        <w:docPartUnique/>
      </w:docPartObj>
    </w:sdtPr>
    <w:sdtEndPr/>
    <w:sdtContent>
      <w:p w14:paraId="1D27529F" w14:textId="09F6F4EF" w:rsidR="001B5CA4" w:rsidRDefault="001B5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2E9">
          <w:rPr>
            <w:noProof/>
          </w:rPr>
          <w:t>4</w:t>
        </w:r>
        <w:r>
          <w:fldChar w:fldCharType="end"/>
        </w:r>
      </w:p>
    </w:sdtContent>
  </w:sdt>
  <w:p w14:paraId="08996A1E" w14:textId="77777777" w:rsidR="001B5CA4" w:rsidRDefault="001B5C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2F79B" w14:textId="77777777" w:rsidR="001B5CA4" w:rsidRDefault="001B5CA4">
    <w:pPr>
      <w:pStyle w:val="Rodap"/>
    </w:pPr>
  </w:p>
  <w:tbl>
    <w:tblPr>
      <w:tblW w:w="843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19"/>
      <w:gridCol w:w="2693"/>
      <w:gridCol w:w="3118"/>
    </w:tblGrid>
    <w:tr w:rsidR="001B5CA4" w:rsidRPr="0074434A" w14:paraId="0BD4F8B2" w14:textId="77777777" w:rsidTr="00B05A42">
      <w:trPr>
        <w:cantSplit/>
      </w:trPr>
      <w:tc>
        <w:tcPr>
          <w:tcW w:w="8430" w:type="dxa"/>
          <w:gridSpan w:val="3"/>
        </w:tcPr>
        <w:p w14:paraId="23A1A8C9" w14:textId="1B161C7E" w:rsidR="001B5CA4" w:rsidRPr="0074434A" w:rsidRDefault="001B5CA4" w:rsidP="00B86477">
          <w:pPr>
            <w:widowControl w:val="0"/>
            <w:spacing w:before="40" w:after="40" w:line="237" w:lineRule="exact"/>
            <w:ind w:left="1206" w:hanging="1206"/>
            <w:rPr>
              <w:rFonts w:ascii="Arial" w:eastAsia="Times New Roman" w:hAnsi="Arial" w:cs="Times New Roman"/>
              <w:bCs/>
              <w:snapToGrid w:val="0"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Times New Roman"/>
              <w:bCs/>
              <w:snapToGrid w:val="0"/>
              <w:sz w:val="20"/>
              <w:szCs w:val="20"/>
              <w:lang w:eastAsia="pt-BR"/>
            </w:rPr>
            <w:t>Versão atual: 1.0</w:t>
          </w:r>
        </w:p>
      </w:tc>
    </w:tr>
    <w:tr w:rsidR="001B5CA4" w:rsidRPr="0074434A" w14:paraId="5396D316" w14:textId="77777777" w:rsidTr="00B05A42">
      <w:trPr>
        <w:cantSplit/>
        <w:trHeight w:val="240"/>
      </w:trPr>
      <w:tc>
        <w:tcPr>
          <w:tcW w:w="2619" w:type="dxa"/>
        </w:tcPr>
        <w:p w14:paraId="045577B2" w14:textId="264ABFD0" w:rsidR="001B5CA4" w:rsidRPr="0074434A" w:rsidRDefault="001B5CA4" w:rsidP="00B86477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Elaboração:</w:t>
          </w: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 xml:space="preserve"> &lt;</w:t>
          </w:r>
          <w:proofErr w:type="spellStart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nome_autor</w:t>
          </w:r>
          <w:proofErr w:type="spellEnd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&gt;</w:t>
          </w:r>
        </w:p>
      </w:tc>
      <w:tc>
        <w:tcPr>
          <w:tcW w:w="2693" w:type="dxa"/>
        </w:tcPr>
        <w:p w14:paraId="5DDD8F86" w14:textId="3EF5B3ED" w:rsidR="001B5CA4" w:rsidRPr="0074434A" w:rsidRDefault="001B5CA4" w:rsidP="0074434A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Revisão:</w:t>
          </w: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 xml:space="preserve"> &lt;</w:t>
          </w:r>
          <w:proofErr w:type="spellStart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nome_revisador</w:t>
          </w:r>
          <w:proofErr w:type="spellEnd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&gt;</w:t>
          </w:r>
        </w:p>
      </w:tc>
      <w:tc>
        <w:tcPr>
          <w:tcW w:w="3118" w:type="dxa"/>
        </w:tcPr>
        <w:p w14:paraId="17D7F9CC" w14:textId="523B3C88" w:rsidR="001B5CA4" w:rsidRPr="0074434A" w:rsidRDefault="001B5CA4" w:rsidP="00474234">
          <w:pPr>
            <w:spacing w:before="40" w:after="40" w:line="237" w:lineRule="exact"/>
            <w:jc w:val="left"/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Aprovação</w:t>
          </w:r>
          <w:r w:rsidRPr="0074434A"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:</w:t>
          </w:r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 xml:space="preserve"> &lt;</w:t>
          </w:r>
          <w:proofErr w:type="spellStart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nome_aprovador</w:t>
          </w:r>
          <w:proofErr w:type="spellEnd"/>
          <w:r>
            <w:rPr>
              <w:rFonts w:ascii="Arial" w:eastAsia="Times New Roman" w:hAnsi="Arial" w:cs="Times New Roman"/>
              <w:bCs/>
              <w:sz w:val="20"/>
              <w:szCs w:val="20"/>
              <w:lang w:eastAsia="pt-BR"/>
            </w:rPr>
            <w:t>&gt;</w:t>
          </w:r>
        </w:p>
      </w:tc>
    </w:tr>
  </w:tbl>
  <w:p w14:paraId="53805047" w14:textId="77777777" w:rsidR="001B5CA4" w:rsidRDefault="001B5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BBE59" w14:textId="77777777" w:rsidR="00C746C4" w:rsidRDefault="00C746C4" w:rsidP="00603E4E">
      <w:pPr>
        <w:spacing w:line="240" w:lineRule="auto"/>
      </w:pPr>
      <w:r>
        <w:separator/>
      </w:r>
    </w:p>
  </w:footnote>
  <w:footnote w:type="continuationSeparator" w:id="0">
    <w:p w14:paraId="7546532E" w14:textId="77777777" w:rsidR="00C746C4" w:rsidRDefault="00C746C4" w:rsidP="00603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18BABB" w14:textId="7C5E48B3" w:rsidR="001B5CA4" w:rsidRPr="004F7366" w:rsidRDefault="001B5CA4" w:rsidP="0062158B">
    <w:pPr>
      <w:pStyle w:val="Cabealho"/>
      <w:jc w:val="right"/>
      <w:rPr>
        <w:b/>
        <w:color w:val="0070C0"/>
      </w:rPr>
    </w:pPr>
    <w:r>
      <w:rPr>
        <w:rFonts w:asciiTheme="majorHAnsi" w:hAnsiTheme="majorHAnsi" w:cs="Arial"/>
        <w:b/>
        <w:color w:val="0070C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3B279" w14:textId="77777777" w:rsidR="001B5CA4" w:rsidRDefault="001B5CA4">
    <w:pPr>
      <w:pStyle w:val="Cabealho"/>
    </w:pPr>
  </w:p>
  <w:p w14:paraId="60E27D1C" w14:textId="77777777" w:rsidR="001B5CA4" w:rsidRDefault="001B5C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90574"/>
    <w:multiLevelType w:val="hybridMultilevel"/>
    <w:tmpl w:val="C0287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B55"/>
    <w:multiLevelType w:val="hybridMultilevel"/>
    <w:tmpl w:val="229E92D6"/>
    <w:lvl w:ilvl="0" w:tplc="0416000F">
      <w:start w:val="1"/>
      <w:numFmt w:val="decimal"/>
      <w:lvlText w:val="%1."/>
      <w:lvlJc w:val="left"/>
      <w:pPr>
        <w:ind w:left="113" w:firstLine="22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240A"/>
    <w:multiLevelType w:val="hybridMultilevel"/>
    <w:tmpl w:val="85BAD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8354A"/>
    <w:multiLevelType w:val="multilevel"/>
    <w:tmpl w:val="A9326C7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B46547"/>
    <w:multiLevelType w:val="hybridMultilevel"/>
    <w:tmpl w:val="21702516"/>
    <w:lvl w:ilvl="0" w:tplc="0416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5C76593A"/>
    <w:multiLevelType w:val="hybridMultilevel"/>
    <w:tmpl w:val="8BB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A32DE"/>
    <w:multiLevelType w:val="multilevel"/>
    <w:tmpl w:val="0818F608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/>
        <w:color w:val="ED7D31" w:themeColor="accent2"/>
        <w:sz w:val="24"/>
        <w:szCs w:val="24"/>
      </w:rPr>
    </w:lvl>
    <w:lvl w:ilvl="2">
      <w:start w:val="1"/>
      <w:numFmt w:val="decimal"/>
      <w:lvlText w:val="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8" w15:restartNumberingAfterBreak="0">
    <w:nsid w:val="66C44413"/>
    <w:multiLevelType w:val="hybridMultilevel"/>
    <w:tmpl w:val="6F9E73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729B1"/>
    <w:multiLevelType w:val="hybridMultilevel"/>
    <w:tmpl w:val="EDEE8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Delfino Teixeira">
    <w15:presenceInfo w15:providerId="AD" w15:userId="S-1-5-21-3193772936-3731921926-510539391-10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B"/>
    <w:rsid w:val="00000B41"/>
    <w:rsid w:val="000049BE"/>
    <w:rsid w:val="00005475"/>
    <w:rsid w:val="0000608D"/>
    <w:rsid w:val="00010D1F"/>
    <w:rsid w:val="00020371"/>
    <w:rsid w:val="00020459"/>
    <w:rsid w:val="0002564F"/>
    <w:rsid w:val="00034BAB"/>
    <w:rsid w:val="00035A89"/>
    <w:rsid w:val="000376AC"/>
    <w:rsid w:val="00041B27"/>
    <w:rsid w:val="00083775"/>
    <w:rsid w:val="00083DD5"/>
    <w:rsid w:val="00090C20"/>
    <w:rsid w:val="00091017"/>
    <w:rsid w:val="00092675"/>
    <w:rsid w:val="00097C33"/>
    <w:rsid w:val="000A0E57"/>
    <w:rsid w:val="000A18CD"/>
    <w:rsid w:val="000C0B7D"/>
    <w:rsid w:val="000C4FFD"/>
    <w:rsid w:val="000C5ED3"/>
    <w:rsid w:val="000C78F7"/>
    <w:rsid w:val="000D26B6"/>
    <w:rsid w:val="000D4C5B"/>
    <w:rsid w:val="000F065D"/>
    <w:rsid w:val="001075D6"/>
    <w:rsid w:val="00131E68"/>
    <w:rsid w:val="0013256D"/>
    <w:rsid w:val="00136F66"/>
    <w:rsid w:val="00140092"/>
    <w:rsid w:val="0015253D"/>
    <w:rsid w:val="00152F9B"/>
    <w:rsid w:val="00160F7C"/>
    <w:rsid w:val="001646E2"/>
    <w:rsid w:val="001679B6"/>
    <w:rsid w:val="00174CC6"/>
    <w:rsid w:val="001770A1"/>
    <w:rsid w:val="00180576"/>
    <w:rsid w:val="00186D90"/>
    <w:rsid w:val="00196127"/>
    <w:rsid w:val="00196157"/>
    <w:rsid w:val="001A0925"/>
    <w:rsid w:val="001A0DB4"/>
    <w:rsid w:val="001B1AF2"/>
    <w:rsid w:val="001B51A9"/>
    <w:rsid w:val="001B5CA4"/>
    <w:rsid w:val="001C730F"/>
    <w:rsid w:val="001D7B40"/>
    <w:rsid w:val="001E2A18"/>
    <w:rsid w:val="001E2E6E"/>
    <w:rsid w:val="001E6594"/>
    <w:rsid w:val="001E6D11"/>
    <w:rsid w:val="002042CB"/>
    <w:rsid w:val="00212A07"/>
    <w:rsid w:val="002143CF"/>
    <w:rsid w:val="00216487"/>
    <w:rsid w:val="00220335"/>
    <w:rsid w:val="00220C21"/>
    <w:rsid w:val="00222187"/>
    <w:rsid w:val="002327D9"/>
    <w:rsid w:val="002403A9"/>
    <w:rsid w:val="002505F4"/>
    <w:rsid w:val="0025091D"/>
    <w:rsid w:val="0025393A"/>
    <w:rsid w:val="00255FFA"/>
    <w:rsid w:val="00260B4C"/>
    <w:rsid w:val="00265F76"/>
    <w:rsid w:val="00272294"/>
    <w:rsid w:val="00273250"/>
    <w:rsid w:val="00277A4E"/>
    <w:rsid w:val="002805C7"/>
    <w:rsid w:val="002833A4"/>
    <w:rsid w:val="00283AFA"/>
    <w:rsid w:val="00285949"/>
    <w:rsid w:val="002866EA"/>
    <w:rsid w:val="00293BE2"/>
    <w:rsid w:val="002969A3"/>
    <w:rsid w:val="002A17BF"/>
    <w:rsid w:val="002A6D3D"/>
    <w:rsid w:val="002B16D7"/>
    <w:rsid w:val="002B17B4"/>
    <w:rsid w:val="002B1B3D"/>
    <w:rsid w:val="002B7A8B"/>
    <w:rsid w:val="002B7F7E"/>
    <w:rsid w:val="002C2A40"/>
    <w:rsid w:val="002C7091"/>
    <w:rsid w:val="002E5EAB"/>
    <w:rsid w:val="002E7986"/>
    <w:rsid w:val="002F0CAC"/>
    <w:rsid w:val="00335597"/>
    <w:rsid w:val="003478D9"/>
    <w:rsid w:val="00353B9C"/>
    <w:rsid w:val="00354782"/>
    <w:rsid w:val="00363BBC"/>
    <w:rsid w:val="00375D3F"/>
    <w:rsid w:val="00376453"/>
    <w:rsid w:val="003833F5"/>
    <w:rsid w:val="00385A43"/>
    <w:rsid w:val="00387807"/>
    <w:rsid w:val="003902E8"/>
    <w:rsid w:val="00395291"/>
    <w:rsid w:val="00397719"/>
    <w:rsid w:val="003A2441"/>
    <w:rsid w:val="003A313A"/>
    <w:rsid w:val="003A6006"/>
    <w:rsid w:val="003B2A1C"/>
    <w:rsid w:val="003B2B31"/>
    <w:rsid w:val="003B5880"/>
    <w:rsid w:val="003C12B2"/>
    <w:rsid w:val="003C7B16"/>
    <w:rsid w:val="003D3995"/>
    <w:rsid w:val="003D4067"/>
    <w:rsid w:val="003D596D"/>
    <w:rsid w:val="003E3E2F"/>
    <w:rsid w:val="003F403F"/>
    <w:rsid w:val="00401D33"/>
    <w:rsid w:val="00406296"/>
    <w:rsid w:val="0040652C"/>
    <w:rsid w:val="004116D6"/>
    <w:rsid w:val="004123BE"/>
    <w:rsid w:val="004142C8"/>
    <w:rsid w:val="004343F7"/>
    <w:rsid w:val="0043560E"/>
    <w:rsid w:val="0043566F"/>
    <w:rsid w:val="00443B0B"/>
    <w:rsid w:val="00444F4A"/>
    <w:rsid w:val="004515EE"/>
    <w:rsid w:val="00451D34"/>
    <w:rsid w:val="00460E07"/>
    <w:rsid w:val="00461F7B"/>
    <w:rsid w:val="00462248"/>
    <w:rsid w:val="00462D57"/>
    <w:rsid w:val="00471703"/>
    <w:rsid w:val="00474234"/>
    <w:rsid w:val="0047552E"/>
    <w:rsid w:val="004872CE"/>
    <w:rsid w:val="004951F0"/>
    <w:rsid w:val="004A1287"/>
    <w:rsid w:val="004B2E7A"/>
    <w:rsid w:val="004C0CC4"/>
    <w:rsid w:val="004C294B"/>
    <w:rsid w:val="004C36D9"/>
    <w:rsid w:val="004D077D"/>
    <w:rsid w:val="004D10B1"/>
    <w:rsid w:val="004D3E57"/>
    <w:rsid w:val="004E2D04"/>
    <w:rsid w:val="004F054A"/>
    <w:rsid w:val="004F7366"/>
    <w:rsid w:val="00504AAA"/>
    <w:rsid w:val="0050618B"/>
    <w:rsid w:val="005112EA"/>
    <w:rsid w:val="00511AB2"/>
    <w:rsid w:val="00512554"/>
    <w:rsid w:val="00531E74"/>
    <w:rsid w:val="00533CED"/>
    <w:rsid w:val="0053572D"/>
    <w:rsid w:val="00537096"/>
    <w:rsid w:val="00537B8A"/>
    <w:rsid w:val="00540984"/>
    <w:rsid w:val="00540B4E"/>
    <w:rsid w:val="00540B8C"/>
    <w:rsid w:val="00546112"/>
    <w:rsid w:val="005521FC"/>
    <w:rsid w:val="00567456"/>
    <w:rsid w:val="00571C3C"/>
    <w:rsid w:val="005727A5"/>
    <w:rsid w:val="0058039A"/>
    <w:rsid w:val="00582413"/>
    <w:rsid w:val="005857BC"/>
    <w:rsid w:val="0059599A"/>
    <w:rsid w:val="005A4BBB"/>
    <w:rsid w:val="005C0FEC"/>
    <w:rsid w:val="005D04BB"/>
    <w:rsid w:val="005D2DDB"/>
    <w:rsid w:val="005D357C"/>
    <w:rsid w:val="005D7F39"/>
    <w:rsid w:val="005E2186"/>
    <w:rsid w:val="005E70BE"/>
    <w:rsid w:val="005F2398"/>
    <w:rsid w:val="005F755F"/>
    <w:rsid w:val="00603E4E"/>
    <w:rsid w:val="0060655B"/>
    <w:rsid w:val="00610EB2"/>
    <w:rsid w:val="00613DD0"/>
    <w:rsid w:val="0061583D"/>
    <w:rsid w:val="0062158B"/>
    <w:rsid w:val="006246BE"/>
    <w:rsid w:val="0063484B"/>
    <w:rsid w:val="0063568D"/>
    <w:rsid w:val="00641DEA"/>
    <w:rsid w:val="006444BC"/>
    <w:rsid w:val="00644AC6"/>
    <w:rsid w:val="00644C9D"/>
    <w:rsid w:val="00654738"/>
    <w:rsid w:val="00656EF6"/>
    <w:rsid w:val="0065757A"/>
    <w:rsid w:val="00660EAB"/>
    <w:rsid w:val="00661C55"/>
    <w:rsid w:val="00664F83"/>
    <w:rsid w:val="00665CE1"/>
    <w:rsid w:val="00666937"/>
    <w:rsid w:val="00672514"/>
    <w:rsid w:val="00673372"/>
    <w:rsid w:val="00677005"/>
    <w:rsid w:val="00680E04"/>
    <w:rsid w:val="006831B8"/>
    <w:rsid w:val="00691F81"/>
    <w:rsid w:val="00692448"/>
    <w:rsid w:val="006A0E15"/>
    <w:rsid w:val="006A3C81"/>
    <w:rsid w:val="006A4294"/>
    <w:rsid w:val="006A5423"/>
    <w:rsid w:val="006A7EF5"/>
    <w:rsid w:val="006C0C54"/>
    <w:rsid w:val="006C1B4F"/>
    <w:rsid w:val="006C1E3A"/>
    <w:rsid w:val="006D346A"/>
    <w:rsid w:val="006D682F"/>
    <w:rsid w:val="006D7054"/>
    <w:rsid w:val="006E5100"/>
    <w:rsid w:val="00700DF8"/>
    <w:rsid w:val="00702EF0"/>
    <w:rsid w:val="00703B85"/>
    <w:rsid w:val="00704783"/>
    <w:rsid w:val="00706757"/>
    <w:rsid w:val="00707289"/>
    <w:rsid w:val="00712282"/>
    <w:rsid w:val="00721B0B"/>
    <w:rsid w:val="0072239E"/>
    <w:rsid w:val="00731235"/>
    <w:rsid w:val="0073421B"/>
    <w:rsid w:val="007360E1"/>
    <w:rsid w:val="0074434A"/>
    <w:rsid w:val="00746141"/>
    <w:rsid w:val="00746B2E"/>
    <w:rsid w:val="00746E45"/>
    <w:rsid w:val="00754F00"/>
    <w:rsid w:val="00764DC6"/>
    <w:rsid w:val="00765021"/>
    <w:rsid w:val="0077320E"/>
    <w:rsid w:val="00780DE8"/>
    <w:rsid w:val="007954AA"/>
    <w:rsid w:val="00795870"/>
    <w:rsid w:val="00795A2A"/>
    <w:rsid w:val="007A6999"/>
    <w:rsid w:val="007A72A5"/>
    <w:rsid w:val="007B2D2D"/>
    <w:rsid w:val="007B58C2"/>
    <w:rsid w:val="007C25D1"/>
    <w:rsid w:val="007D0C0F"/>
    <w:rsid w:val="007D652E"/>
    <w:rsid w:val="007D70BE"/>
    <w:rsid w:val="007E4189"/>
    <w:rsid w:val="007E5EAF"/>
    <w:rsid w:val="007F30E1"/>
    <w:rsid w:val="008053A8"/>
    <w:rsid w:val="0080785A"/>
    <w:rsid w:val="0080788C"/>
    <w:rsid w:val="00810FE8"/>
    <w:rsid w:val="008149B3"/>
    <w:rsid w:val="00815B89"/>
    <w:rsid w:val="00830C71"/>
    <w:rsid w:val="00830EF9"/>
    <w:rsid w:val="00840553"/>
    <w:rsid w:val="00840988"/>
    <w:rsid w:val="00841613"/>
    <w:rsid w:val="008506BC"/>
    <w:rsid w:val="00852621"/>
    <w:rsid w:val="00857DB0"/>
    <w:rsid w:val="0086077A"/>
    <w:rsid w:val="00867411"/>
    <w:rsid w:val="00870C90"/>
    <w:rsid w:val="00872893"/>
    <w:rsid w:val="008739BD"/>
    <w:rsid w:val="008778E1"/>
    <w:rsid w:val="00885504"/>
    <w:rsid w:val="00887A05"/>
    <w:rsid w:val="00891DAD"/>
    <w:rsid w:val="00896660"/>
    <w:rsid w:val="008B15A4"/>
    <w:rsid w:val="008C3541"/>
    <w:rsid w:val="008C4B7B"/>
    <w:rsid w:val="008C5DEA"/>
    <w:rsid w:val="008D2E6C"/>
    <w:rsid w:val="008E1818"/>
    <w:rsid w:val="00903CD8"/>
    <w:rsid w:val="00916500"/>
    <w:rsid w:val="009207F8"/>
    <w:rsid w:val="00920B9E"/>
    <w:rsid w:val="00923238"/>
    <w:rsid w:val="009319B8"/>
    <w:rsid w:val="00935D67"/>
    <w:rsid w:val="00941B26"/>
    <w:rsid w:val="00944DE8"/>
    <w:rsid w:val="00946831"/>
    <w:rsid w:val="00955AC1"/>
    <w:rsid w:val="00955E2C"/>
    <w:rsid w:val="00963B26"/>
    <w:rsid w:val="00965DDE"/>
    <w:rsid w:val="009719E1"/>
    <w:rsid w:val="0097421D"/>
    <w:rsid w:val="009778E1"/>
    <w:rsid w:val="0097793A"/>
    <w:rsid w:val="009816C3"/>
    <w:rsid w:val="009944EC"/>
    <w:rsid w:val="00997529"/>
    <w:rsid w:val="009A334D"/>
    <w:rsid w:val="009A37F4"/>
    <w:rsid w:val="009A48AB"/>
    <w:rsid w:val="009A6634"/>
    <w:rsid w:val="009A67BB"/>
    <w:rsid w:val="009A6BAD"/>
    <w:rsid w:val="009B1850"/>
    <w:rsid w:val="009B5098"/>
    <w:rsid w:val="009C46F9"/>
    <w:rsid w:val="009C7DD4"/>
    <w:rsid w:val="009D1588"/>
    <w:rsid w:val="009D3072"/>
    <w:rsid w:val="009E0F1E"/>
    <w:rsid w:val="009F3097"/>
    <w:rsid w:val="009F4608"/>
    <w:rsid w:val="00A03F06"/>
    <w:rsid w:val="00A0556B"/>
    <w:rsid w:val="00A13B27"/>
    <w:rsid w:val="00A17BDB"/>
    <w:rsid w:val="00A262DD"/>
    <w:rsid w:val="00A26828"/>
    <w:rsid w:val="00A374AA"/>
    <w:rsid w:val="00A45AF0"/>
    <w:rsid w:val="00A536D4"/>
    <w:rsid w:val="00A562E9"/>
    <w:rsid w:val="00A60395"/>
    <w:rsid w:val="00A629BB"/>
    <w:rsid w:val="00A64679"/>
    <w:rsid w:val="00A66617"/>
    <w:rsid w:val="00A6662C"/>
    <w:rsid w:val="00A66B89"/>
    <w:rsid w:val="00A73F51"/>
    <w:rsid w:val="00A761DF"/>
    <w:rsid w:val="00A853B0"/>
    <w:rsid w:val="00A86A83"/>
    <w:rsid w:val="00A879A6"/>
    <w:rsid w:val="00A91888"/>
    <w:rsid w:val="00A91DF5"/>
    <w:rsid w:val="00AA28F0"/>
    <w:rsid w:val="00AA3D36"/>
    <w:rsid w:val="00AB3B40"/>
    <w:rsid w:val="00AD1788"/>
    <w:rsid w:val="00AD3293"/>
    <w:rsid w:val="00AD3EFD"/>
    <w:rsid w:val="00AD5995"/>
    <w:rsid w:val="00AD5CF2"/>
    <w:rsid w:val="00AE4AD3"/>
    <w:rsid w:val="00AF2186"/>
    <w:rsid w:val="00AF2224"/>
    <w:rsid w:val="00AF4533"/>
    <w:rsid w:val="00B03D74"/>
    <w:rsid w:val="00B0473D"/>
    <w:rsid w:val="00B050D6"/>
    <w:rsid w:val="00B05A42"/>
    <w:rsid w:val="00B101D6"/>
    <w:rsid w:val="00B12DA0"/>
    <w:rsid w:val="00B14842"/>
    <w:rsid w:val="00B176BE"/>
    <w:rsid w:val="00B17C6E"/>
    <w:rsid w:val="00B207C7"/>
    <w:rsid w:val="00B438B9"/>
    <w:rsid w:val="00B56D4D"/>
    <w:rsid w:val="00B63BFE"/>
    <w:rsid w:val="00B6774F"/>
    <w:rsid w:val="00B71EAD"/>
    <w:rsid w:val="00B75714"/>
    <w:rsid w:val="00B77834"/>
    <w:rsid w:val="00B863D9"/>
    <w:rsid w:val="00B86477"/>
    <w:rsid w:val="00B87155"/>
    <w:rsid w:val="00B9310A"/>
    <w:rsid w:val="00B96BFE"/>
    <w:rsid w:val="00BA39E5"/>
    <w:rsid w:val="00BB3170"/>
    <w:rsid w:val="00BB4E93"/>
    <w:rsid w:val="00BB6133"/>
    <w:rsid w:val="00BC1559"/>
    <w:rsid w:val="00BC253A"/>
    <w:rsid w:val="00BC3211"/>
    <w:rsid w:val="00BC47D2"/>
    <w:rsid w:val="00BE5117"/>
    <w:rsid w:val="00BE5AEC"/>
    <w:rsid w:val="00BE6265"/>
    <w:rsid w:val="00BE71AA"/>
    <w:rsid w:val="00BF54F0"/>
    <w:rsid w:val="00BF6733"/>
    <w:rsid w:val="00BF79AA"/>
    <w:rsid w:val="00C0338B"/>
    <w:rsid w:val="00C06D73"/>
    <w:rsid w:val="00C124E9"/>
    <w:rsid w:val="00C2215E"/>
    <w:rsid w:val="00C22169"/>
    <w:rsid w:val="00C31A7A"/>
    <w:rsid w:val="00C34840"/>
    <w:rsid w:val="00C43550"/>
    <w:rsid w:val="00C4485E"/>
    <w:rsid w:val="00C4714A"/>
    <w:rsid w:val="00C47D1E"/>
    <w:rsid w:val="00C5087B"/>
    <w:rsid w:val="00C50960"/>
    <w:rsid w:val="00C5590D"/>
    <w:rsid w:val="00C55C5D"/>
    <w:rsid w:val="00C63430"/>
    <w:rsid w:val="00C65549"/>
    <w:rsid w:val="00C746C4"/>
    <w:rsid w:val="00C7606D"/>
    <w:rsid w:val="00C84301"/>
    <w:rsid w:val="00C85610"/>
    <w:rsid w:val="00C85D8F"/>
    <w:rsid w:val="00C9275D"/>
    <w:rsid w:val="00C928ED"/>
    <w:rsid w:val="00C9648D"/>
    <w:rsid w:val="00CA6607"/>
    <w:rsid w:val="00CB1A06"/>
    <w:rsid w:val="00CB3695"/>
    <w:rsid w:val="00CB6C2D"/>
    <w:rsid w:val="00CC516C"/>
    <w:rsid w:val="00CD097F"/>
    <w:rsid w:val="00CD4465"/>
    <w:rsid w:val="00CE0F7E"/>
    <w:rsid w:val="00CE1C08"/>
    <w:rsid w:val="00CE59A5"/>
    <w:rsid w:val="00CF0EFA"/>
    <w:rsid w:val="00D01363"/>
    <w:rsid w:val="00D1426F"/>
    <w:rsid w:val="00D1634B"/>
    <w:rsid w:val="00D1668C"/>
    <w:rsid w:val="00D23942"/>
    <w:rsid w:val="00D242D5"/>
    <w:rsid w:val="00D315C1"/>
    <w:rsid w:val="00D3220B"/>
    <w:rsid w:val="00D35C6D"/>
    <w:rsid w:val="00D376D7"/>
    <w:rsid w:val="00D41244"/>
    <w:rsid w:val="00D423D0"/>
    <w:rsid w:val="00D460F3"/>
    <w:rsid w:val="00D5758D"/>
    <w:rsid w:val="00D60B4D"/>
    <w:rsid w:val="00D64995"/>
    <w:rsid w:val="00D66DA1"/>
    <w:rsid w:val="00D73C78"/>
    <w:rsid w:val="00D75573"/>
    <w:rsid w:val="00D76DDC"/>
    <w:rsid w:val="00D76F20"/>
    <w:rsid w:val="00D86EF8"/>
    <w:rsid w:val="00D875F5"/>
    <w:rsid w:val="00D91F36"/>
    <w:rsid w:val="00D95F79"/>
    <w:rsid w:val="00D96206"/>
    <w:rsid w:val="00DA2CF2"/>
    <w:rsid w:val="00DA4C6B"/>
    <w:rsid w:val="00DA4D29"/>
    <w:rsid w:val="00DB2439"/>
    <w:rsid w:val="00DB608E"/>
    <w:rsid w:val="00DB71AB"/>
    <w:rsid w:val="00DC309B"/>
    <w:rsid w:val="00DC62DE"/>
    <w:rsid w:val="00DC7F76"/>
    <w:rsid w:val="00DD4210"/>
    <w:rsid w:val="00DD5335"/>
    <w:rsid w:val="00DF226A"/>
    <w:rsid w:val="00DF64B0"/>
    <w:rsid w:val="00DF7086"/>
    <w:rsid w:val="00E007F6"/>
    <w:rsid w:val="00E147C9"/>
    <w:rsid w:val="00E353E4"/>
    <w:rsid w:val="00E4035C"/>
    <w:rsid w:val="00E409E2"/>
    <w:rsid w:val="00E416FB"/>
    <w:rsid w:val="00E46F26"/>
    <w:rsid w:val="00E46F89"/>
    <w:rsid w:val="00E553B1"/>
    <w:rsid w:val="00E60B44"/>
    <w:rsid w:val="00E61976"/>
    <w:rsid w:val="00E61D76"/>
    <w:rsid w:val="00E63C0E"/>
    <w:rsid w:val="00E64BEF"/>
    <w:rsid w:val="00E651D6"/>
    <w:rsid w:val="00E67FE9"/>
    <w:rsid w:val="00E7014E"/>
    <w:rsid w:val="00E776A3"/>
    <w:rsid w:val="00E87F42"/>
    <w:rsid w:val="00E9268D"/>
    <w:rsid w:val="00E940AD"/>
    <w:rsid w:val="00EA39A7"/>
    <w:rsid w:val="00EA7C01"/>
    <w:rsid w:val="00EB0A8B"/>
    <w:rsid w:val="00EB1E38"/>
    <w:rsid w:val="00EB3D4F"/>
    <w:rsid w:val="00EB796D"/>
    <w:rsid w:val="00EC7874"/>
    <w:rsid w:val="00ED413F"/>
    <w:rsid w:val="00ED6952"/>
    <w:rsid w:val="00ED70A1"/>
    <w:rsid w:val="00EF02D0"/>
    <w:rsid w:val="00F020AD"/>
    <w:rsid w:val="00F06509"/>
    <w:rsid w:val="00F126D1"/>
    <w:rsid w:val="00F12C8E"/>
    <w:rsid w:val="00F13130"/>
    <w:rsid w:val="00F16C74"/>
    <w:rsid w:val="00F175C8"/>
    <w:rsid w:val="00F32D8F"/>
    <w:rsid w:val="00F405B1"/>
    <w:rsid w:val="00F62DB9"/>
    <w:rsid w:val="00F663B1"/>
    <w:rsid w:val="00F73482"/>
    <w:rsid w:val="00F8401E"/>
    <w:rsid w:val="00F92E0E"/>
    <w:rsid w:val="00FA4A90"/>
    <w:rsid w:val="00FA6A6A"/>
    <w:rsid w:val="00FB05E8"/>
    <w:rsid w:val="00FB0D65"/>
    <w:rsid w:val="00FB174B"/>
    <w:rsid w:val="00FB1F13"/>
    <w:rsid w:val="00FB2459"/>
    <w:rsid w:val="00FB74AF"/>
    <w:rsid w:val="00FC1868"/>
    <w:rsid w:val="00FD3A9F"/>
    <w:rsid w:val="00FE2FC9"/>
    <w:rsid w:val="00FE3CD6"/>
    <w:rsid w:val="00FF106C"/>
    <w:rsid w:val="00FF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B4C80"/>
  <w15:chartTrackingRefBased/>
  <w15:docId w15:val="{E81337D2-44A6-4003-A43F-F1BBA7D8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0E"/>
    <w:pPr>
      <w:spacing w:after="0" w:line="360" w:lineRule="auto"/>
      <w:jc w:val="both"/>
    </w:pPr>
    <w:rPr>
      <w:color w:val="000000" w:themeColor="text1"/>
    </w:rPr>
  </w:style>
  <w:style w:type="paragraph" w:styleId="Ttulo1">
    <w:name w:val="heading 1"/>
    <w:basedOn w:val="Normal"/>
    <w:next w:val="Normal"/>
    <w:link w:val="Ttulo1Char"/>
    <w:qFormat/>
    <w:rsid w:val="002505F4"/>
    <w:pPr>
      <w:keepNext/>
      <w:keepLines/>
      <w:numPr>
        <w:numId w:val="9"/>
      </w:numPr>
      <w:spacing w:before="120" w:after="120"/>
      <w:outlineLvl w:val="0"/>
    </w:pPr>
    <w:rPr>
      <w:rFonts w:ascii="Calibri" w:eastAsiaTheme="majorEastAsia" w:hAnsi="Calibri" w:cstheme="majorBidi"/>
      <w:b/>
      <w:color w:val="ED7D3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05F4"/>
    <w:pPr>
      <w:keepNext/>
      <w:keepLines/>
      <w:numPr>
        <w:ilvl w:val="1"/>
        <w:numId w:val="9"/>
      </w:numPr>
      <w:spacing w:before="40"/>
      <w:outlineLvl w:val="1"/>
    </w:pPr>
    <w:rPr>
      <w:rFonts w:ascii="Calibri" w:eastAsiaTheme="majorEastAsia" w:hAnsi="Calibri" w:cstheme="majorBidi"/>
      <w:b/>
      <w:color w:val="ED7D3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8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B0A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B0A8B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nhideWhenUsed/>
    <w:rsid w:val="00603E4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603E4E"/>
  </w:style>
  <w:style w:type="paragraph" w:styleId="Rodap">
    <w:name w:val="footer"/>
    <w:basedOn w:val="Normal"/>
    <w:link w:val="RodapChar"/>
    <w:uiPriority w:val="99"/>
    <w:unhideWhenUsed/>
    <w:rsid w:val="00603E4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E4E"/>
  </w:style>
  <w:style w:type="character" w:customStyle="1" w:styleId="Ttulo1Char">
    <w:name w:val="Título 1 Char"/>
    <w:basedOn w:val="Fontepargpadro"/>
    <w:link w:val="Ttulo1"/>
    <w:rsid w:val="002505F4"/>
    <w:rPr>
      <w:rFonts w:ascii="Calibri" w:eastAsiaTheme="majorEastAsia" w:hAnsi="Calibri" w:cstheme="majorBidi"/>
      <w:b/>
      <w:color w:val="ED7D3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505F4"/>
    <w:rPr>
      <w:rFonts w:ascii="Calibri" w:eastAsiaTheme="majorEastAsia" w:hAnsi="Calibri" w:cstheme="majorBidi"/>
      <w:b/>
      <w:color w:val="ED7D3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879A6"/>
    <w:pPr>
      <w:ind w:left="720"/>
      <w:contextualSpacing/>
    </w:pPr>
  </w:style>
  <w:style w:type="table" w:styleId="Tabelacomgrade">
    <w:name w:val="Table Grid"/>
    <w:basedOn w:val="Tabelanormal"/>
    <w:uiPriority w:val="39"/>
    <w:rsid w:val="0003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D44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2A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2A0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59599A"/>
  </w:style>
  <w:style w:type="character" w:styleId="Hyperlink">
    <w:name w:val="Hyperlink"/>
    <w:basedOn w:val="Fontepargpadro"/>
    <w:uiPriority w:val="99"/>
    <w:unhideWhenUsed/>
    <w:rsid w:val="0059599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2C7091"/>
    <w:pPr>
      <w:spacing w:line="240" w:lineRule="auto"/>
      <w:jc w:val="left"/>
    </w:pPr>
    <w:rPr>
      <w:rFonts w:ascii="Arial" w:eastAsia="Times New Roman" w:hAnsi="Arial" w:cs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C7091"/>
    <w:rPr>
      <w:rFonts w:ascii="Arial" w:eastAsia="Times New Roman" w:hAnsi="Arial" w:cs="Arial"/>
      <w:szCs w:val="20"/>
      <w:lang w:eastAsia="pt-BR"/>
    </w:rPr>
  </w:style>
  <w:style w:type="character" w:styleId="Nmerodepgina">
    <w:name w:val="page number"/>
    <w:basedOn w:val="Fontepargpadro"/>
    <w:rsid w:val="002C7091"/>
  </w:style>
  <w:style w:type="table" w:styleId="TabeladeLista4-nfase2">
    <w:name w:val="List Table 4 Accent 2"/>
    <w:basedOn w:val="Tabelanormal"/>
    <w:uiPriority w:val="49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7Colorida-nfase2">
    <w:name w:val="Grid Table 7 Colorful Accent 2"/>
    <w:basedOn w:val="Tabelanormal"/>
    <w:uiPriority w:val="52"/>
    <w:rsid w:val="00644C9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1Clara-nfase2">
    <w:name w:val="Grid Table 1 Light Accent 2"/>
    <w:basedOn w:val="Tabelanormal"/>
    <w:uiPriority w:val="46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2">
    <w:name w:val="Grid Table 5 Dark Accent 2"/>
    <w:basedOn w:val="Tabelanormal"/>
    <w:uiPriority w:val="50"/>
    <w:rsid w:val="00644C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C508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a">
    <w:name w:val="Tabela"/>
    <w:basedOn w:val="Normal"/>
    <w:rsid w:val="00D35C6D"/>
    <w:pPr>
      <w:spacing w:line="240" w:lineRule="auto"/>
      <w:jc w:val="left"/>
    </w:pPr>
    <w:rPr>
      <w:rFonts w:ascii="Calibri" w:eastAsia="Times" w:hAnsi="Calibri" w:cs="Times New Roman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A66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6634"/>
    <w:pPr>
      <w:spacing w:after="160" w:line="240" w:lineRule="auto"/>
      <w:jc w:val="left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663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6477"/>
    <w:pPr>
      <w:spacing w:after="0"/>
      <w:jc w:val="both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6477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3F5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3F5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3F51"/>
    <w:rPr>
      <w:vertAlign w:val="superscript"/>
    </w:rPr>
  </w:style>
  <w:style w:type="table" w:styleId="TabeladeGrade4-nfase2">
    <w:name w:val="Grid Table 4 Accent 2"/>
    <w:basedOn w:val="Tabelanormal"/>
    <w:uiPriority w:val="49"/>
    <w:rsid w:val="00D322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">
    <w:name w:val="Grid Table 4"/>
    <w:basedOn w:val="Tabelanormal"/>
    <w:uiPriority w:val="49"/>
    <w:rsid w:val="00D322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D322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">
    <w:name w:val="Grid Table 6 Colorful"/>
    <w:basedOn w:val="Tabelanormal"/>
    <w:uiPriority w:val="51"/>
    <w:rsid w:val="00D322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">
    <w:name w:val="Tabletext"/>
    <w:basedOn w:val="Normal"/>
    <w:rsid w:val="00474234"/>
    <w:pPr>
      <w:keepLines/>
      <w:widowControl w:val="0"/>
      <w:autoSpaceDE w:val="0"/>
      <w:autoSpaceDN w:val="0"/>
      <w:spacing w:after="120" w:line="240" w:lineRule="atLeast"/>
      <w:jc w:val="lef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ls2">
    <w:name w:val="ls2"/>
    <w:basedOn w:val="Fontepargpadro"/>
    <w:rsid w:val="00474234"/>
  </w:style>
  <w:style w:type="character" w:customStyle="1" w:styleId="5">
    <w:name w:val="_5"/>
    <w:basedOn w:val="Fontepargpadro"/>
    <w:rsid w:val="00474234"/>
  </w:style>
  <w:style w:type="character" w:customStyle="1" w:styleId="1">
    <w:name w:val="_1"/>
    <w:basedOn w:val="Fontepargpadro"/>
    <w:rsid w:val="00474234"/>
  </w:style>
  <w:style w:type="paragraph" w:styleId="CabealhodoSumrio">
    <w:name w:val="TOC Heading"/>
    <w:basedOn w:val="Ttulo1"/>
    <w:next w:val="Normal"/>
    <w:uiPriority w:val="39"/>
    <w:unhideWhenUsed/>
    <w:qFormat/>
    <w:rsid w:val="009207F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969A3"/>
    <w:pPr>
      <w:tabs>
        <w:tab w:val="left" w:pos="44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831B8"/>
    <w:pPr>
      <w:tabs>
        <w:tab w:val="left" w:pos="660"/>
        <w:tab w:val="right" w:leader="dot" w:pos="8494"/>
      </w:tabs>
      <w:spacing w:after="100"/>
      <w:ind w:left="220"/>
    </w:pPr>
  </w:style>
  <w:style w:type="character" w:styleId="Forte">
    <w:name w:val="Strong"/>
    <w:basedOn w:val="Fontepargpadro"/>
    <w:uiPriority w:val="22"/>
    <w:qFormat/>
    <w:rsid w:val="002505F4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505F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505F4"/>
  </w:style>
  <w:style w:type="paragraph" w:customStyle="1" w:styleId="DefaultText">
    <w:name w:val="Default Text"/>
    <w:basedOn w:val="Normal"/>
    <w:rsid w:val="002505F4"/>
    <w:pPr>
      <w:suppressAutoHyphens/>
      <w:spacing w:line="240" w:lineRule="auto"/>
    </w:pPr>
    <w:rPr>
      <w:rFonts w:ascii="Calibri" w:eastAsia="Times New Roman" w:hAnsi="Calibri" w:cs="Tahoma"/>
      <w:bCs/>
      <w:sz w:val="24"/>
      <w:lang w:eastAsia="ar-SA"/>
    </w:rPr>
  </w:style>
  <w:style w:type="paragraph" w:styleId="Legenda">
    <w:name w:val="caption"/>
    <w:basedOn w:val="Normal"/>
    <w:next w:val="Normal"/>
    <w:uiPriority w:val="35"/>
    <w:unhideWhenUsed/>
    <w:qFormat/>
    <w:rsid w:val="007C25D1"/>
    <w:pPr>
      <w:suppressAutoHyphens/>
      <w:spacing w:line="240" w:lineRule="auto"/>
    </w:pPr>
    <w:rPr>
      <w:rFonts w:ascii="Calibri" w:eastAsia="Times New Roman" w:hAnsi="Calibri" w:cs="Tahoma"/>
      <w:b/>
      <w:bCs/>
      <w:sz w:val="20"/>
      <w:szCs w:val="20"/>
      <w:lang w:eastAsia="ar-SA"/>
    </w:rPr>
  </w:style>
  <w:style w:type="character" w:styleId="nfaseIntensa">
    <w:name w:val="Intense Emphasis"/>
    <w:basedOn w:val="Fontepargpadro"/>
    <w:uiPriority w:val="21"/>
    <w:qFormat/>
    <w:rsid w:val="007C25D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034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8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3.emf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upera.com.br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hyperlink" Target="http://www.supera.com.br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04A360-08DE-4B1F-B58F-9AE6598B668D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</dgm:pt>
    <dgm:pt modelId="{6AEC2D42-63F1-4FC0-8D81-D8C5C126A449}">
      <dgm:prSet phldrT="[Texto]" custT="1"/>
      <dgm:spPr>
        <a:solidFill>
          <a:schemeClr val="bg1"/>
        </a:solidFill>
        <a:ln>
          <a:noFill/>
        </a:ln>
      </dgm:spPr>
      <dgm:t>
        <a:bodyPr/>
        <a:lstStyle/>
        <a:p>
          <a:pPr algn="ctr"/>
          <a:r>
            <a:rPr lang="pt-BR" sz="2800" b="1" baseline="0">
              <a:solidFill>
                <a:schemeClr val="tx1"/>
              </a:solidFill>
              <a:latin typeface="Rockwell" panose="02060603020205020403" pitchFamily="18" charset="0"/>
            </a:rPr>
            <a:t>Proposta Comercial</a:t>
          </a:r>
          <a:endParaRPr lang="pt-BR" sz="1800" b="1" baseline="0">
            <a:solidFill>
              <a:schemeClr val="tx1"/>
            </a:solidFill>
            <a:latin typeface="Rockwell" panose="02060603020205020403" pitchFamily="18" charset="0"/>
          </a:endParaRPr>
        </a:p>
      </dgm:t>
    </dgm:pt>
    <dgm:pt modelId="{E491C852-BEDC-443F-8553-377A8A73CAFA}" type="sibTrans" cxnId="{F54357EC-142F-4ABB-A691-B8382786394C}">
      <dgm:prSet/>
      <dgm:spPr/>
      <dgm:t>
        <a:bodyPr/>
        <a:lstStyle/>
        <a:p>
          <a:endParaRPr lang="pt-BR" sz="1200">
            <a:latin typeface="Rockwell" panose="02060603020205020403" pitchFamily="18" charset="0"/>
          </a:endParaRPr>
        </a:p>
      </dgm:t>
    </dgm:pt>
    <dgm:pt modelId="{3B774398-3594-4912-8125-6B9ABE0D8B69}" type="parTrans" cxnId="{F54357EC-142F-4ABB-A691-B8382786394C}">
      <dgm:prSet/>
      <dgm:spPr/>
      <dgm:t>
        <a:bodyPr/>
        <a:lstStyle/>
        <a:p>
          <a:endParaRPr lang="pt-BR" sz="1200">
            <a:latin typeface="Rockwell" panose="02060603020205020403" pitchFamily="18" charset="0"/>
          </a:endParaRPr>
        </a:p>
      </dgm:t>
    </dgm:pt>
    <dgm:pt modelId="{1F637A7F-F02F-49F9-9956-69FCE9619260}" type="pres">
      <dgm:prSet presAssocID="{3104A360-08DE-4B1F-B58F-9AE6598B668D}" presName="linear" presStyleCnt="0">
        <dgm:presLayoutVars>
          <dgm:animLvl val="lvl"/>
          <dgm:resizeHandles val="exact"/>
        </dgm:presLayoutVars>
      </dgm:prSet>
      <dgm:spPr/>
    </dgm:pt>
    <dgm:pt modelId="{629F42EB-7D5A-43C2-A7FA-E73CA27EC03C}" type="pres">
      <dgm:prSet presAssocID="{6AEC2D42-63F1-4FC0-8D81-D8C5C126A449}" presName="parentText" presStyleLbl="node1" presStyleIdx="0" presStyleCnt="1" custLinFactNeighborX="1104" custLinFactNeighborY="-2348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2FA94617-034B-4E09-99F1-9CB63263A7D5}" type="presOf" srcId="{3104A360-08DE-4B1F-B58F-9AE6598B668D}" destId="{1F637A7F-F02F-49F9-9956-69FCE9619260}" srcOrd="0" destOrd="0" presId="urn:microsoft.com/office/officeart/2005/8/layout/vList2"/>
    <dgm:cxn modelId="{F54357EC-142F-4ABB-A691-B8382786394C}" srcId="{3104A360-08DE-4B1F-B58F-9AE6598B668D}" destId="{6AEC2D42-63F1-4FC0-8D81-D8C5C126A449}" srcOrd="0" destOrd="0" parTransId="{3B774398-3594-4912-8125-6B9ABE0D8B69}" sibTransId="{E491C852-BEDC-443F-8553-377A8A73CAFA}"/>
    <dgm:cxn modelId="{59BD6805-5D52-46EC-92F5-6D4B9154823D}" type="presOf" srcId="{6AEC2D42-63F1-4FC0-8D81-D8C5C126A449}" destId="{629F42EB-7D5A-43C2-A7FA-E73CA27EC03C}" srcOrd="0" destOrd="0" presId="urn:microsoft.com/office/officeart/2005/8/layout/vList2"/>
    <dgm:cxn modelId="{EEF22B4E-9293-4CFD-B6CB-CA63C25F4C64}" type="presParOf" srcId="{1F637A7F-F02F-49F9-9956-69FCE9619260}" destId="{629F42EB-7D5A-43C2-A7FA-E73CA27EC03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9F42EB-7D5A-43C2-A7FA-E73CA27EC03C}">
      <dsp:nvSpPr>
        <dsp:cNvPr id="0" name=""/>
        <dsp:cNvSpPr/>
      </dsp:nvSpPr>
      <dsp:spPr>
        <a:xfrm>
          <a:off x="0" y="0"/>
          <a:ext cx="6038850" cy="898560"/>
        </a:xfrm>
        <a:prstGeom prst="roundRect">
          <a:avLst/>
        </a:prstGeom>
        <a:solidFill>
          <a:schemeClr val="bg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800" b="1" kern="1200" baseline="0">
              <a:solidFill>
                <a:schemeClr val="tx1"/>
              </a:solidFill>
              <a:latin typeface="Rockwell" panose="02060603020205020403" pitchFamily="18" charset="0"/>
            </a:rPr>
            <a:t>Proposta Comercial</a:t>
          </a:r>
          <a:endParaRPr lang="pt-BR" sz="1800" b="1" kern="1200" baseline="0">
            <a:solidFill>
              <a:schemeClr val="tx1"/>
            </a:solidFill>
            <a:latin typeface="Rockwell" panose="02060603020205020403" pitchFamily="18" charset="0"/>
          </a:endParaRPr>
        </a:p>
      </dsp:txBody>
      <dsp:txXfrm>
        <a:off x="43864" y="43864"/>
        <a:ext cx="5951122" cy="810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Versão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EAEEF3-70DD-4F79-A82D-9BFC7339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Grupo de Estudos PMP 2015</vt:lpstr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Grupo de Estudos PMP 2015</dc:title>
  <dc:subject/>
  <dc:creator>Departamento de Gerenciamento de Projetos – PR - DPPG</dc:creator>
  <cp:keywords/>
  <dc:description/>
  <cp:lastModifiedBy>Leticia Delfino Teixeira</cp:lastModifiedBy>
  <cp:revision>105</cp:revision>
  <cp:lastPrinted>2016-04-11T12:57:00Z</cp:lastPrinted>
  <dcterms:created xsi:type="dcterms:W3CDTF">2018-02-20T14:42:00Z</dcterms:created>
  <dcterms:modified xsi:type="dcterms:W3CDTF">2018-07-17T11:29:00Z</dcterms:modified>
</cp:coreProperties>
</file>